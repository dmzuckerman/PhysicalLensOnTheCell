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7C1" w:rsidRPr="004F27C1" w:rsidRDefault="004F27C1" w:rsidP="009F5116">
      <w:pPr>
        <w:pBdr>
          <w:top w:val="single" w:sz="6" w:space="1" w:color="auto"/>
        </w:pBdr>
        <w:spacing w:after="0" w:line="240" w:lineRule="auto"/>
        <w:jc w:val="center"/>
        <w:rPr>
          <w:rFonts w:ascii="Arial" w:eastAsia="Times New Roman" w:hAnsi="Arial" w:cs="Arial"/>
          <w:sz w:val="20"/>
          <w:szCs w:val="16"/>
        </w:rPr>
      </w:pPr>
      <w:r w:rsidRPr="004F27C1">
        <w:rPr>
          <w:rFonts w:ascii="Arial" w:eastAsia="Times New Roman" w:hAnsi="Arial" w:cs="Arial"/>
          <w:sz w:val="20"/>
          <w:szCs w:val="16"/>
        </w:rPr>
        <w:t>http://www.physicallensonthecell.org/cell-biology-phenomena/active-kinetic-proofreading</w:t>
      </w:r>
    </w:p>
    <w:p w:rsidR="004F27C1" w:rsidRDefault="004F27C1" w:rsidP="009F5116">
      <w:pPr>
        <w:pBdr>
          <w:top w:val="single" w:sz="6" w:space="1" w:color="auto"/>
        </w:pBdr>
        <w:spacing w:after="0" w:line="240" w:lineRule="auto"/>
        <w:jc w:val="center"/>
        <w:rPr>
          <w:rFonts w:ascii="Arial" w:eastAsia="Times New Roman" w:hAnsi="Arial" w:cs="Arial"/>
          <w:sz w:val="16"/>
          <w:szCs w:val="16"/>
        </w:rPr>
      </w:pPr>
    </w:p>
    <w:p w:rsidR="009F5116" w:rsidRPr="009F5116" w:rsidRDefault="009F5116" w:rsidP="009F5116">
      <w:pPr>
        <w:pBdr>
          <w:top w:val="single" w:sz="6" w:space="1" w:color="auto"/>
        </w:pBdr>
        <w:spacing w:after="0" w:line="240" w:lineRule="auto"/>
        <w:jc w:val="center"/>
        <w:rPr>
          <w:rFonts w:ascii="Arial" w:eastAsia="Times New Roman" w:hAnsi="Arial" w:cs="Arial"/>
          <w:vanish/>
          <w:sz w:val="16"/>
          <w:szCs w:val="16"/>
        </w:rPr>
      </w:pPr>
      <w:r w:rsidRPr="009F5116">
        <w:rPr>
          <w:rFonts w:ascii="Arial" w:eastAsia="Times New Roman" w:hAnsi="Arial" w:cs="Arial"/>
          <w:vanish/>
          <w:sz w:val="16"/>
          <w:szCs w:val="16"/>
        </w:rPr>
        <w:t>Bottom of Form</w:t>
      </w:r>
    </w:p>
    <w:p w:rsidR="009F5116" w:rsidRPr="009F5116" w:rsidRDefault="009F5116" w:rsidP="009F5116">
      <w:pPr>
        <w:spacing w:before="300" w:after="75" w:line="288" w:lineRule="atLeast"/>
        <w:textAlignment w:val="baseline"/>
        <w:outlineLvl w:val="0"/>
        <w:rPr>
          <w:rFonts w:ascii="Arial" w:eastAsia="Times New Roman" w:hAnsi="Arial" w:cs="Arial"/>
          <w:b/>
          <w:bCs/>
          <w:kern w:val="36"/>
          <w:sz w:val="45"/>
          <w:szCs w:val="45"/>
        </w:rPr>
      </w:pPr>
      <w:r w:rsidRPr="009F5116">
        <w:rPr>
          <w:rFonts w:ascii="Arial" w:eastAsia="Times New Roman" w:hAnsi="Arial" w:cs="Arial"/>
          <w:b/>
          <w:bCs/>
          <w:kern w:val="36"/>
          <w:sz w:val="45"/>
          <w:szCs w:val="45"/>
        </w:rPr>
        <w:t>Active ("Kinetic") Proofreading</w:t>
      </w:r>
    </w:p>
    <w:p w:rsidR="009F5116" w:rsidRPr="009F5116" w:rsidRDefault="009F5116" w:rsidP="009F5116">
      <w:pPr>
        <w:spacing w:after="300" w:line="288" w:lineRule="atLeast"/>
        <w:textAlignment w:val="baseline"/>
        <w:outlineLvl w:val="1"/>
        <w:rPr>
          <w:rFonts w:ascii="Arial" w:eastAsia="Times New Roman" w:hAnsi="Arial" w:cs="Arial"/>
          <w:b/>
          <w:bCs/>
          <w:sz w:val="36"/>
          <w:szCs w:val="36"/>
        </w:rPr>
      </w:pPr>
      <w:r w:rsidRPr="009F5116">
        <w:rPr>
          <w:rFonts w:ascii="Arial" w:eastAsia="Times New Roman" w:hAnsi="Arial" w:cs="Arial"/>
          <w:b/>
          <w:bCs/>
          <w:sz w:val="36"/>
          <w:szCs w:val="36"/>
        </w:rPr>
        <w:t>Primary tabs</w:t>
      </w:r>
    </w:p>
    <w:p w:rsidR="009F5116" w:rsidRDefault="009F5116" w:rsidP="009F5116">
      <w:pPr>
        <w:spacing w:after="0" w:line="240" w:lineRule="auto"/>
        <w:textAlignment w:val="baseline"/>
        <w:rPr>
          <w:rFonts w:ascii="inherit" w:eastAsia="Times New Roman" w:hAnsi="inherit" w:cs="Arial"/>
          <w:sz w:val="23"/>
          <w:szCs w:val="23"/>
        </w:rPr>
      </w:pPr>
      <w:r w:rsidRPr="009F5116">
        <w:rPr>
          <w:rFonts w:ascii="inherit" w:eastAsia="Times New Roman" w:hAnsi="inherit" w:cs="Arial"/>
          <w:sz w:val="23"/>
          <w:szCs w:val="23"/>
        </w:rPr>
        <w:t xml:space="preserve">One of the most remarkable tasks accomplished by the cell is the exchange of energy for information, as originally hypothesized in separate works by Hopfield and </w:t>
      </w:r>
      <w:proofErr w:type="spellStart"/>
      <w:r w:rsidRPr="009F5116">
        <w:rPr>
          <w:rFonts w:ascii="inherit" w:eastAsia="Times New Roman" w:hAnsi="inherit" w:cs="Arial"/>
          <w:sz w:val="23"/>
          <w:szCs w:val="23"/>
        </w:rPr>
        <w:t>Ninio</w:t>
      </w:r>
      <w:proofErr w:type="spellEnd"/>
      <w:r w:rsidRPr="009F5116">
        <w:rPr>
          <w:rFonts w:ascii="inherit" w:eastAsia="Times New Roman" w:hAnsi="inherit" w:cs="Arial"/>
          <w:sz w:val="23"/>
          <w:szCs w:val="23"/>
        </w:rPr>
        <w:t>. That is, the cell performs processes like </w:t>
      </w:r>
      <w:hyperlink r:id="rId5" w:tgtFrame="_blank" w:history="1">
        <w:r w:rsidRPr="009F5116">
          <w:rPr>
            <w:rFonts w:ascii="inherit" w:eastAsia="Times New Roman" w:hAnsi="inherit" w:cs="Arial"/>
            <w:sz w:val="23"/>
            <w:szCs w:val="23"/>
            <w:u w:val="single"/>
            <w:bdr w:val="none" w:sz="0" w:space="0" w:color="auto" w:frame="1"/>
          </w:rPr>
          <w:t>transcription</w:t>
        </w:r>
      </w:hyperlink>
      <w:r w:rsidRPr="009F5116">
        <w:rPr>
          <w:rFonts w:ascii="inherit" w:eastAsia="Times New Roman" w:hAnsi="inherit" w:cs="Arial"/>
          <w:sz w:val="23"/>
          <w:szCs w:val="23"/>
        </w:rPr>
        <w:t> </w:t>
      </w:r>
      <w:ins w:id="0" w:author="Daniel Zuckerman" w:date="2017-06-09T13:35:00Z">
        <w:r w:rsidR="004F27C1">
          <w:rPr>
            <w:rFonts w:ascii="inherit" w:eastAsia="Times New Roman" w:hAnsi="inherit" w:cs="Arial"/>
            <w:sz w:val="23"/>
            <w:szCs w:val="23"/>
          </w:rPr>
          <w:t>(of DNA to mR</w:t>
        </w:r>
      </w:ins>
      <w:ins w:id="1" w:author="Daniel Zuckerman" w:date="2017-06-09T13:36:00Z">
        <w:r w:rsidR="004F27C1">
          <w:rPr>
            <w:rFonts w:ascii="inherit" w:eastAsia="Times New Roman" w:hAnsi="inherit" w:cs="Arial"/>
            <w:sz w:val="23"/>
            <w:szCs w:val="23"/>
          </w:rPr>
          <w:t xml:space="preserve">NA) </w:t>
        </w:r>
      </w:ins>
      <w:r w:rsidRPr="009F5116">
        <w:rPr>
          <w:rFonts w:ascii="inherit" w:eastAsia="Times New Roman" w:hAnsi="inherit" w:cs="Arial"/>
          <w:sz w:val="23"/>
          <w:szCs w:val="23"/>
        </w:rPr>
        <w:t>and </w:t>
      </w:r>
      <w:hyperlink r:id="rId6" w:tgtFrame="_blank" w:history="1">
        <w:r w:rsidRPr="009F5116">
          <w:rPr>
            <w:rFonts w:ascii="inherit" w:eastAsia="Times New Roman" w:hAnsi="inherit" w:cs="Arial"/>
            <w:sz w:val="23"/>
            <w:szCs w:val="23"/>
            <w:u w:val="single"/>
            <w:bdr w:val="none" w:sz="0" w:space="0" w:color="auto" w:frame="1"/>
          </w:rPr>
          <w:t>translation</w:t>
        </w:r>
      </w:hyperlink>
      <w:r w:rsidRPr="009F5116">
        <w:rPr>
          <w:rFonts w:ascii="inherit" w:eastAsia="Times New Roman" w:hAnsi="inherit" w:cs="Arial"/>
          <w:sz w:val="23"/>
          <w:szCs w:val="23"/>
        </w:rPr>
        <w:t> </w:t>
      </w:r>
      <w:ins w:id="2" w:author="Daniel Zuckerman" w:date="2017-06-09T13:36:00Z">
        <w:r w:rsidR="004F27C1">
          <w:rPr>
            <w:rFonts w:ascii="inherit" w:eastAsia="Times New Roman" w:hAnsi="inherit" w:cs="Arial"/>
            <w:sz w:val="23"/>
            <w:szCs w:val="23"/>
          </w:rPr>
          <w:t xml:space="preserve">(of mRNA to protein) </w:t>
        </w:r>
      </w:ins>
      <w:r w:rsidRPr="009F5116">
        <w:rPr>
          <w:rFonts w:ascii="inherit" w:eastAsia="Times New Roman" w:hAnsi="inherit" w:cs="Arial"/>
          <w:sz w:val="23"/>
          <w:szCs w:val="23"/>
        </w:rPr>
        <w:t>with greater fidelity than would be possible if it only relied on </w:t>
      </w:r>
      <w:hyperlink r:id="rId7" w:history="1">
        <w:r w:rsidRPr="009F5116">
          <w:rPr>
            <w:rFonts w:ascii="inherit" w:eastAsia="Times New Roman" w:hAnsi="inherit" w:cs="Arial"/>
            <w:sz w:val="23"/>
            <w:szCs w:val="23"/>
            <w:u w:val="single"/>
            <w:bdr w:val="none" w:sz="0" w:space="0" w:color="auto" w:frame="1"/>
          </w:rPr>
          <w:t>binding affinity</w:t>
        </w:r>
      </w:hyperlink>
      <w:r w:rsidRPr="009F5116">
        <w:rPr>
          <w:rFonts w:ascii="inherit" w:eastAsia="Times New Roman" w:hAnsi="inherit" w:cs="Arial"/>
          <w:sz w:val="23"/>
          <w:szCs w:val="23"/>
        </w:rPr>
        <w:t> to attach the correct base or amino acid. The cell achieves this using "proofreading" processes that are driven by the expenditure of </w:t>
      </w:r>
      <w:hyperlink r:id="rId8" w:history="1">
        <w:r w:rsidRPr="009F5116">
          <w:rPr>
            <w:rFonts w:ascii="inherit" w:eastAsia="Times New Roman" w:hAnsi="inherit" w:cs="Arial"/>
            <w:sz w:val="23"/>
            <w:szCs w:val="23"/>
            <w:u w:val="single"/>
            <w:bdr w:val="none" w:sz="0" w:space="0" w:color="auto" w:frame="1"/>
          </w:rPr>
          <w:t>free energy</w:t>
        </w:r>
      </w:hyperlink>
      <w:r w:rsidRPr="009F5116">
        <w:rPr>
          <w:rFonts w:ascii="inherit" w:eastAsia="Times New Roman" w:hAnsi="inherit" w:cs="Arial"/>
          <w:sz w:val="23"/>
          <w:szCs w:val="23"/>
        </w:rPr>
        <w:t>. These processes conventionally are described as </w:t>
      </w:r>
      <w:r w:rsidRPr="009F5116">
        <w:rPr>
          <w:rFonts w:ascii="inherit" w:eastAsia="Times New Roman" w:hAnsi="inherit" w:cs="Arial"/>
          <w:i/>
          <w:iCs/>
          <w:sz w:val="23"/>
          <w:szCs w:val="23"/>
          <w:bdr w:val="none" w:sz="0" w:space="0" w:color="auto" w:frame="1"/>
        </w:rPr>
        <w:t>kinetic proofreading</w:t>
      </w:r>
      <w:r w:rsidRPr="009F5116">
        <w:rPr>
          <w:rFonts w:ascii="inherit" w:eastAsia="Times New Roman" w:hAnsi="inherit" w:cs="Arial"/>
          <w:sz w:val="23"/>
          <w:szCs w:val="23"/>
        </w:rPr>
        <w:t> though driven or active proofreading would be terminology more consistent with discussions presented in these pages - e.g., </w:t>
      </w:r>
      <w:hyperlink r:id="rId9" w:history="1">
        <w:r w:rsidRPr="009F5116">
          <w:rPr>
            <w:rFonts w:ascii="inherit" w:eastAsia="Times New Roman" w:hAnsi="inherit" w:cs="Arial"/>
            <w:sz w:val="23"/>
            <w:szCs w:val="23"/>
            <w:u w:val="single"/>
            <w:bdr w:val="none" w:sz="0" w:space="0" w:color="auto" w:frame="1"/>
          </w:rPr>
          <w:t>active vs. passive transport</w:t>
        </w:r>
      </w:hyperlink>
      <w:r w:rsidRPr="009F5116">
        <w:rPr>
          <w:rFonts w:ascii="inherit" w:eastAsia="Times New Roman" w:hAnsi="inherit" w:cs="Arial"/>
          <w:sz w:val="23"/>
          <w:szCs w:val="23"/>
        </w:rPr>
        <w:t>.</w:t>
      </w:r>
    </w:p>
    <w:p w:rsidR="009F5116" w:rsidRPr="009F5116" w:rsidRDefault="009F5116" w:rsidP="009F5116">
      <w:pPr>
        <w:spacing w:after="0" w:line="240" w:lineRule="auto"/>
        <w:textAlignment w:val="baseline"/>
        <w:rPr>
          <w:rFonts w:ascii="inherit" w:eastAsia="Times New Roman" w:hAnsi="inherit" w:cs="Arial"/>
          <w:sz w:val="23"/>
          <w:szCs w:val="23"/>
        </w:rPr>
      </w:pPr>
    </w:p>
    <w:p w:rsidR="009F5116" w:rsidRPr="009F5116" w:rsidRDefault="009F5116" w:rsidP="009F5116">
      <w:pPr>
        <w:spacing w:after="0" w:line="240" w:lineRule="auto"/>
        <w:textAlignment w:val="baseline"/>
        <w:rPr>
          <w:rFonts w:ascii="inherit" w:eastAsia="Times New Roman" w:hAnsi="inherit" w:cs="Arial"/>
          <w:sz w:val="23"/>
          <w:szCs w:val="23"/>
        </w:rPr>
      </w:pPr>
      <w:r w:rsidRPr="009F5116">
        <w:rPr>
          <w:rFonts w:ascii="inherit" w:eastAsia="Times New Roman" w:hAnsi="inherit" w:cs="Arial"/>
          <w:sz w:val="23"/>
          <w:szCs w:val="23"/>
        </w:rPr>
        <w:t>We will study proofreading which occurs in the translation process - in the synthesis of protein based on an mRNA sequence. The source of free energy turns out to be the </w:t>
      </w:r>
      <w:hyperlink r:id="rId10" w:history="1">
        <w:r w:rsidRPr="009F5116">
          <w:rPr>
            <w:rFonts w:ascii="inherit" w:eastAsia="Times New Roman" w:hAnsi="inherit" w:cs="Arial"/>
            <w:sz w:val="23"/>
            <w:szCs w:val="23"/>
            <w:u w:val="single"/>
            <w:bdr w:val="none" w:sz="0" w:space="0" w:color="auto" w:frame="1"/>
          </w:rPr>
          <w:t>activated carrier</w:t>
        </w:r>
      </w:hyperlink>
      <w:r w:rsidRPr="009F5116">
        <w:rPr>
          <w:rFonts w:ascii="inherit" w:eastAsia="Times New Roman" w:hAnsi="inherit" w:cs="Arial"/>
          <w:sz w:val="23"/>
          <w:szCs w:val="23"/>
        </w:rPr>
        <w:t> GTP rather than ATP.</w:t>
      </w:r>
    </w:p>
    <w:p w:rsidR="009F5116" w:rsidRPr="009F5116" w:rsidRDefault="009F5116" w:rsidP="009F5116">
      <w:pPr>
        <w:spacing w:after="300" w:line="240" w:lineRule="auto"/>
        <w:jc w:val="center"/>
        <w:textAlignment w:val="baseline"/>
        <w:rPr>
          <w:rFonts w:ascii="inherit" w:eastAsia="Times New Roman" w:hAnsi="inherit" w:cs="Arial"/>
          <w:sz w:val="23"/>
          <w:szCs w:val="23"/>
        </w:rPr>
      </w:pPr>
      <w:r w:rsidRPr="009F5116">
        <w:rPr>
          <w:rFonts w:ascii="inherit" w:eastAsia="Times New Roman" w:hAnsi="inherit" w:cs="Arial"/>
          <w:noProof/>
          <w:sz w:val="23"/>
          <w:szCs w:val="23"/>
        </w:rPr>
        <w:drawing>
          <wp:inline distT="0" distB="0" distL="0" distR="0">
            <wp:extent cx="5370117" cy="3258766"/>
            <wp:effectExtent l="0" t="0" r="0" b="0"/>
            <wp:docPr id="19" name="Picture 19" descr="Kinetic Proof Tru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netic Proof True Cyc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3013" cy="3278729"/>
                    </a:xfrm>
                    <a:prstGeom prst="rect">
                      <a:avLst/>
                    </a:prstGeom>
                    <a:noFill/>
                    <a:ln>
                      <a:noFill/>
                    </a:ln>
                  </pic:spPr>
                </pic:pic>
              </a:graphicData>
            </a:graphic>
          </wp:inline>
        </w:drawing>
      </w:r>
    </w:p>
    <w:p w:rsidR="009F5116" w:rsidRDefault="009F5116" w:rsidP="009F5116">
      <w:pPr>
        <w:spacing w:after="0" w:line="240" w:lineRule="auto"/>
        <w:textAlignment w:val="baseline"/>
        <w:rPr>
          <w:ins w:id="3" w:author="Daniel Zuckerman" w:date="2017-06-09T13:37:00Z"/>
          <w:rFonts w:ascii="inherit" w:eastAsia="Times New Roman" w:hAnsi="inherit" w:cs="Arial"/>
          <w:sz w:val="23"/>
          <w:szCs w:val="23"/>
        </w:rPr>
      </w:pPr>
      <w:r w:rsidRPr="009F5116">
        <w:rPr>
          <w:rFonts w:ascii="inherit" w:eastAsia="Times New Roman" w:hAnsi="inherit" w:cs="Arial"/>
          <w:sz w:val="23"/>
          <w:szCs w:val="23"/>
        </w:rPr>
        <w:t>The figure schematically demonstrates the translation process occurring in a cell. The </w:t>
      </w:r>
      <w:hyperlink r:id="rId12" w:tgtFrame="_blank" w:history="1">
        <w:r w:rsidRPr="009F5116">
          <w:rPr>
            <w:rFonts w:ascii="inherit" w:eastAsia="Times New Roman" w:hAnsi="inherit" w:cs="Arial"/>
            <w:sz w:val="23"/>
            <w:szCs w:val="23"/>
            <w:u w:val="single"/>
            <w:bdr w:val="none" w:sz="0" w:space="0" w:color="auto" w:frame="1"/>
          </w:rPr>
          <w:t>ribosome</w:t>
        </w:r>
      </w:hyperlink>
      <w:r w:rsidRPr="009F5116">
        <w:rPr>
          <w:rFonts w:ascii="inherit" w:eastAsia="Times New Roman" w:hAnsi="inherit" w:cs="Arial"/>
          <w:sz w:val="23"/>
          <w:szCs w:val="23"/>
        </w:rPr>
        <w:t> is the molecular machine responsible for translation. Starting in the upper left (state 1), the ribosome links a </w:t>
      </w:r>
      <w:proofErr w:type="spellStart"/>
      <w:r w:rsidR="00CF568D">
        <w:fldChar w:fldCharType="begin"/>
      </w:r>
      <w:r w:rsidR="00CF568D">
        <w:instrText xml:space="preserve"> HYPERLINK "http://en.wikipedia.org/wiki/Transfer_RNA" \t "_blank" </w:instrText>
      </w:r>
      <w:r w:rsidR="00CF568D">
        <w:fldChar w:fldCharType="separate"/>
      </w:r>
      <w:r w:rsidRPr="009F5116">
        <w:rPr>
          <w:rFonts w:ascii="inherit" w:eastAsia="Times New Roman" w:hAnsi="inherit" w:cs="Arial"/>
          <w:sz w:val="23"/>
          <w:szCs w:val="23"/>
          <w:u w:val="single"/>
          <w:bdr w:val="none" w:sz="0" w:space="0" w:color="auto" w:frame="1"/>
        </w:rPr>
        <w:t>tRNA</w:t>
      </w:r>
      <w:proofErr w:type="spellEnd"/>
      <w:r w:rsidR="00CF568D">
        <w:rPr>
          <w:rFonts w:ascii="inherit" w:eastAsia="Times New Roman" w:hAnsi="inherit" w:cs="Arial"/>
          <w:sz w:val="23"/>
          <w:szCs w:val="23"/>
          <w:u w:val="single"/>
          <w:bdr w:val="none" w:sz="0" w:space="0" w:color="auto" w:frame="1"/>
        </w:rPr>
        <w:fldChar w:fldCharType="end"/>
      </w:r>
      <w:r w:rsidRPr="009F5116">
        <w:rPr>
          <w:rFonts w:ascii="inherit" w:eastAsia="Times New Roman" w:hAnsi="inherit" w:cs="Arial"/>
          <w:sz w:val="23"/>
          <w:szCs w:val="23"/>
        </w:rPr>
        <w:t xml:space="preserve"> molecule bound with an amino acid (AA) to a complex including the preceding two </w:t>
      </w:r>
      <w:proofErr w:type="spellStart"/>
      <w:r w:rsidRPr="009F5116">
        <w:rPr>
          <w:rFonts w:ascii="inherit" w:eastAsia="Times New Roman" w:hAnsi="inherit" w:cs="Arial"/>
          <w:sz w:val="23"/>
          <w:szCs w:val="23"/>
        </w:rPr>
        <w:t>tRNA</w:t>
      </w:r>
      <w:proofErr w:type="spellEnd"/>
      <w:r w:rsidRPr="009F5116">
        <w:rPr>
          <w:rFonts w:ascii="inherit" w:eastAsia="Times New Roman" w:hAnsi="inherit" w:cs="Arial"/>
          <w:sz w:val="23"/>
          <w:szCs w:val="23"/>
        </w:rPr>
        <w:t xml:space="preserve"> molecules and the growing polypeptide chain. The incoming </w:t>
      </w:r>
      <w:proofErr w:type="spellStart"/>
      <w:r w:rsidRPr="009F5116">
        <w:rPr>
          <w:rFonts w:ascii="inherit" w:eastAsia="Times New Roman" w:hAnsi="inherit" w:cs="Arial"/>
          <w:sz w:val="23"/>
          <w:szCs w:val="23"/>
        </w:rPr>
        <w:t>tRNA</w:t>
      </w:r>
      <w:proofErr w:type="spellEnd"/>
      <w:r w:rsidRPr="009F5116">
        <w:rPr>
          <w:rFonts w:ascii="inherit" w:eastAsia="Times New Roman" w:hAnsi="inherit" w:cs="Arial"/>
          <w:sz w:val="23"/>
          <w:szCs w:val="23"/>
        </w:rPr>
        <w:t xml:space="preserve">/AA molecules are complexed to an EF protein which is also bound to GTP. GTP hydrolysis drives the cycle in a counter-clockwise direction, adding a step (state 2) to the process which seems to be extraneous. In fact, the extra step is what makes proofreading possible by permitting a second opportunity for unbinding of </w:t>
      </w:r>
      <w:proofErr w:type="spellStart"/>
      <w:r w:rsidRPr="009F5116">
        <w:rPr>
          <w:rFonts w:ascii="inherit" w:eastAsia="Times New Roman" w:hAnsi="inherit" w:cs="Arial"/>
          <w:sz w:val="23"/>
          <w:szCs w:val="23"/>
        </w:rPr>
        <w:t>tRNA</w:t>
      </w:r>
      <w:proofErr w:type="spellEnd"/>
      <w:r w:rsidRPr="009F5116">
        <w:rPr>
          <w:rFonts w:ascii="inherit" w:eastAsia="Times New Roman" w:hAnsi="inherit" w:cs="Arial"/>
          <w:sz w:val="23"/>
          <w:szCs w:val="23"/>
        </w:rPr>
        <w:t xml:space="preserve">/AA from the ribosome - which ultimately aids discrimination between correct and incorrect amino acids. </w:t>
      </w:r>
      <w:r w:rsidRPr="009F5116">
        <w:rPr>
          <w:rFonts w:ascii="inherit" w:eastAsia="Times New Roman" w:hAnsi="inherit" w:cs="Arial"/>
          <w:sz w:val="23"/>
          <w:szCs w:val="23"/>
        </w:rPr>
        <w:lastRenderedPageBreak/>
        <w:t xml:space="preserve">From state 3, the polypeptide chain is extended by the formation of a covalent bond to the new AA; EF/GDP unbinds and the system yields state 4 which cannot receive a new </w:t>
      </w:r>
      <w:proofErr w:type="spellStart"/>
      <w:r w:rsidRPr="009F5116">
        <w:rPr>
          <w:rFonts w:ascii="inherit" w:eastAsia="Times New Roman" w:hAnsi="inherit" w:cs="Arial"/>
          <w:sz w:val="23"/>
          <w:szCs w:val="23"/>
        </w:rPr>
        <w:t>tRNA</w:t>
      </w:r>
      <w:proofErr w:type="spellEnd"/>
      <w:r w:rsidRPr="009F5116">
        <w:rPr>
          <w:rFonts w:ascii="inherit" w:eastAsia="Times New Roman" w:hAnsi="inherit" w:cs="Arial"/>
          <w:sz w:val="23"/>
          <w:szCs w:val="23"/>
        </w:rPr>
        <w:t xml:space="preserve">/AA because the binding site is occupied. In a driven multi-step process not shown (grey arrow) the ribosome also translates the peptide chain and three </w:t>
      </w:r>
      <w:proofErr w:type="spellStart"/>
      <w:r w:rsidRPr="009F5116">
        <w:rPr>
          <w:rFonts w:ascii="inherit" w:eastAsia="Times New Roman" w:hAnsi="inherit" w:cs="Arial"/>
          <w:sz w:val="23"/>
          <w:szCs w:val="23"/>
        </w:rPr>
        <w:t>tRNA</w:t>
      </w:r>
      <w:proofErr w:type="spellEnd"/>
      <w:r w:rsidRPr="009F5116">
        <w:rPr>
          <w:rFonts w:ascii="inherit" w:eastAsia="Times New Roman" w:hAnsi="inherit" w:cs="Arial"/>
          <w:sz w:val="23"/>
          <w:szCs w:val="23"/>
        </w:rPr>
        <w:t xml:space="preserve"> molecules to the right, ejecting the rightmost </w:t>
      </w:r>
      <w:proofErr w:type="spellStart"/>
      <w:r w:rsidRPr="009F5116">
        <w:rPr>
          <w:rFonts w:ascii="inherit" w:eastAsia="Times New Roman" w:hAnsi="inherit" w:cs="Arial"/>
          <w:sz w:val="23"/>
          <w:szCs w:val="23"/>
        </w:rPr>
        <w:t>tRNA</w:t>
      </w:r>
      <w:proofErr w:type="spellEnd"/>
      <w:r w:rsidRPr="009F5116">
        <w:rPr>
          <w:rFonts w:ascii="inherit" w:eastAsia="Times New Roman" w:hAnsi="inherit" w:cs="Arial"/>
          <w:sz w:val="23"/>
          <w:szCs w:val="23"/>
        </w:rPr>
        <w:t xml:space="preserve"> which was added earliest.</w:t>
      </w:r>
    </w:p>
    <w:p w:rsidR="00B77686" w:rsidRDefault="00B77686" w:rsidP="009F5116">
      <w:pPr>
        <w:spacing w:after="0" w:line="240" w:lineRule="auto"/>
        <w:textAlignment w:val="baseline"/>
        <w:rPr>
          <w:ins w:id="4" w:author="Daniel Zuckerman" w:date="2017-06-09T13:37:00Z"/>
          <w:rFonts w:ascii="inherit" w:eastAsia="Times New Roman" w:hAnsi="inherit" w:cs="Arial"/>
          <w:sz w:val="23"/>
          <w:szCs w:val="23"/>
        </w:rPr>
      </w:pPr>
    </w:p>
    <w:p w:rsidR="00B77686" w:rsidRPr="00B77686" w:rsidRDefault="00B77686" w:rsidP="009F5116">
      <w:pPr>
        <w:spacing w:after="0" w:line="240" w:lineRule="auto"/>
        <w:textAlignment w:val="baseline"/>
        <w:rPr>
          <w:ins w:id="5" w:author="Daniel Zuckerman" w:date="2017-06-09T13:37:00Z"/>
          <w:rFonts w:ascii="inherit" w:eastAsia="Times New Roman" w:hAnsi="inherit" w:cs="Arial"/>
          <w:sz w:val="33"/>
          <w:szCs w:val="23"/>
          <w:rPrChange w:id="6" w:author="Daniel Zuckerman" w:date="2017-06-09T13:37:00Z">
            <w:rPr>
              <w:ins w:id="7" w:author="Daniel Zuckerman" w:date="2017-06-09T13:37:00Z"/>
              <w:rFonts w:ascii="inherit" w:eastAsia="Times New Roman" w:hAnsi="inherit" w:cs="Arial"/>
              <w:sz w:val="23"/>
              <w:szCs w:val="23"/>
            </w:rPr>
          </w:rPrChange>
        </w:rPr>
      </w:pPr>
      <w:ins w:id="8" w:author="Daniel Zuckerman" w:date="2017-06-09T13:37:00Z">
        <w:r w:rsidRPr="00B77686">
          <w:rPr>
            <w:rFonts w:ascii="inherit" w:eastAsia="Times New Roman" w:hAnsi="inherit" w:cs="Arial"/>
            <w:b/>
            <w:sz w:val="33"/>
            <w:szCs w:val="23"/>
            <w:rPrChange w:id="9" w:author="Daniel Zuckerman" w:date="2017-06-09T13:37:00Z">
              <w:rPr>
                <w:rFonts w:ascii="inherit" w:eastAsia="Times New Roman" w:hAnsi="inherit" w:cs="Arial"/>
                <w:b/>
                <w:sz w:val="23"/>
                <w:szCs w:val="23"/>
              </w:rPr>
            </w:rPrChange>
          </w:rPr>
          <w:t>Qualitative Picture of Proofreading</w:t>
        </w:r>
      </w:ins>
      <w:ins w:id="10" w:author="dmz" w:date="2017-06-09T17:25:00Z">
        <w:r w:rsidR="008A13B1">
          <w:rPr>
            <w:rFonts w:ascii="inherit" w:eastAsia="Times New Roman" w:hAnsi="inherit" w:cs="Arial"/>
            <w:b/>
            <w:sz w:val="33"/>
            <w:szCs w:val="23"/>
          </w:rPr>
          <w:t>: Penne vs. Bowties</w:t>
        </w:r>
      </w:ins>
    </w:p>
    <w:p w:rsidR="00B77686" w:rsidRDefault="00B77686" w:rsidP="009F5116">
      <w:pPr>
        <w:spacing w:after="0" w:line="240" w:lineRule="auto"/>
        <w:textAlignment w:val="baseline"/>
        <w:rPr>
          <w:ins w:id="11" w:author="Daniel Zuckerman" w:date="2017-06-09T13:37:00Z"/>
          <w:rFonts w:ascii="inherit" w:eastAsia="Times New Roman" w:hAnsi="inherit" w:cs="Arial"/>
          <w:sz w:val="23"/>
          <w:szCs w:val="23"/>
        </w:rPr>
      </w:pPr>
    </w:p>
    <w:p w:rsidR="00B77686" w:rsidRDefault="00A8209F" w:rsidP="009F5116">
      <w:pPr>
        <w:spacing w:after="0" w:line="240" w:lineRule="auto"/>
        <w:textAlignment w:val="baseline"/>
        <w:rPr>
          <w:ins w:id="12" w:author="Daniel Zuckerman" w:date="2017-06-09T13:46:00Z"/>
          <w:rFonts w:ascii="inherit" w:eastAsia="Times New Roman" w:hAnsi="inherit" w:cs="Arial"/>
          <w:sz w:val="23"/>
          <w:szCs w:val="23"/>
        </w:rPr>
      </w:pPr>
      <w:ins w:id="13" w:author="Daniel Zuckerman" w:date="2017-06-09T13:43:00Z">
        <w:r>
          <w:rPr>
            <w:rFonts w:ascii="inherit" w:eastAsia="Times New Roman" w:hAnsi="inherit" w:cs="Arial"/>
            <w:sz w:val="23"/>
            <w:szCs w:val="23"/>
          </w:rPr>
          <w:t xml:space="preserve">How does </w:t>
        </w:r>
        <w:del w:id="14" w:author="dmz" w:date="2017-06-09T17:26:00Z">
          <w:r w:rsidDel="008A13B1">
            <w:rPr>
              <w:rFonts w:ascii="inherit" w:eastAsia="Times New Roman" w:hAnsi="inherit" w:cs="Arial"/>
              <w:sz w:val="23"/>
              <w:szCs w:val="23"/>
            </w:rPr>
            <w:delText>it</w:delText>
          </w:r>
        </w:del>
      </w:ins>
      <w:ins w:id="15" w:author="dmz" w:date="2017-06-09T17:26:00Z">
        <w:r w:rsidR="008A13B1">
          <w:rPr>
            <w:rFonts w:ascii="inherit" w:eastAsia="Times New Roman" w:hAnsi="inherit" w:cs="Arial"/>
            <w:sz w:val="23"/>
            <w:szCs w:val="23"/>
          </w:rPr>
          <w:t>proofreading</w:t>
        </w:r>
      </w:ins>
      <w:ins w:id="16" w:author="Daniel Zuckerman" w:date="2017-06-09T13:43:00Z">
        <w:r>
          <w:rPr>
            <w:rFonts w:ascii="inherit" w:eastAsia="Times New Roman" w:hAnsi="inherit" w:cs="Arial"/>
            <w:sz w:val="23"/>
            <w:szCs w:val="23"/>
          </w:rPr>
          <w:t xml:space="preserve"> work?  Let’s imagine we have two types of </w:t>
        </w:r>
      </w:ins>
      <w:ins w:id="17" w:author="Daniel Zuckerman" w:date="2017-06-09T13:45:00Z">
        <w:r>
          <w:rPr>
            <w:rFonts w:ascii="inherit" w:eastAsia="Times New Roman" w:hAnsi="inherit" w:cs="Arial"/>
            <w:sz w:val="23"/>
            <w:szCs w:val="23"/>
          </w:rPr>
          <w:t xml:space="preserve">cooked </w:t>
        </w:r>
      </w:ins>
      <w:ins w:id="18" w:author="Daniel Zuckerman" w:date="2017-06-09T13:43:00Z">
        <w:r>
          <w:rPr>
            <w:rFonts w:ascii="inherit" w:eastAsia="Times New Roman" w:hAnsi="inherit" w:cs="Arial"/>
            <w:sz w:val="23"/>
            <w:szCs w:val="23"/>
          </w:rPr>
          <w:t xml:space="preserve">pasta, </w:t>
        </w:r>
      </w:ins>
      <w:ins w:id="19" w:author="Daniel Zuckerman" w:date="2017-06-09T13:54:00Z">
        <w:r w:rsidR="00EB5EE6">
          <w:rPr>
            <w:rFonts w:ascii="inherit" w:eastAsia="Times New Roman" w:hAnsi="inherit" w:cs="Arial"/>
            <w:sz w:val="23"/>
            <w:szCs w:val="23"/>
          </w:rPr>
          <w:t xml:space="preserve">(tubular) </w:t>
        </w:r>
      </w:ins>
      <w:ins w:id="20" w:author="Daniel Zuckerman" w:date="2017-06-09T13:43:00Z">
        <w:r>
          <w:rPr>
            <w:rFonts w:ascii="inherit" w:eastAsia="Times New Roman" w:hAnsi="inherit" w:cs="Arial"/>
            <w:sz w:val="23"/>
            <w:szCs w:val="23"/>
          </w:rPr>
          <w:t xml:space="preserve">penne and </w:t>
        </w:r>
      </w:ins>
      <w:ins w:id="21" w:author="Daniel Zuckerman" w:date="2017-06-09T13:54:00Z">
        <w:r w:rsidR="00EB5EE6">
          <w:rPr>
            <w:rFonts w:ascii="inherit" w:eastAsia="Times New Roman" w:hAnsi="inherit" w:cs="Arial"/>
            <w:sz w:val="23"/>
            <w:szCs w:val="23"/>
          </w:rPr>
          <w:t xml:space="preserve">(relatively flat) </w:t>
        </w:r>
      </w:ins>
      <w:ins w:id="22" w:author="Daniel Zuckerman" w:date="2017-06-09T13:43:00Z">
        <w:r>
          <w:rPr>
            <w:rFonts w:ascii="inherit" w:eastAsia="Times New Roman" w:hAnsi="inherit" w:cs="Arial"/>
            <w:sz w:val="23"/>
            <w:szCs w:val="23"/>
          </w:rPr>
          <w:t xml:space="preserve">bowties, which have </w:t>
        </w:r>
        <w:del w:id="23" w:author="dmz" w:date="2017-06-09T17:26:00Z">
          <w:r w:rsidDel="008A13B1">
            <w:rPr>
              <w:rFonts w:ascii="inherit" w:eastAsia="Times New Roman" w:hAnsi="inherit" w:cs="Arial"/>
              <w:sz w:val="23"/>
              <w:szCs w:val="23"/>
            </w:rPr>
            <w:delText xml:space="preserve">different shapes and hence </w:delText>
          </w:r>
        </w:del>
        <w:r>
          <w:rPr>
            <w:rFonts w:ascii="inherit" w:eastAsia="Times New Roman" w:hAnsi="inherit" w:cs="Arial"/>
            <w:sz w:val="23"/>
            <w:szCs w:val="23"/>
          </w:rPr>
          <w:t xml:space="preserve">different </w:t>
        </w:r>
      </w:ins>
      <w:ins w:id="24" w:author="Daniel Zuckerman" w:date="2017-06-09T13:45:00Z">
        <w:r>
          <w:rPr>
            <w:rFonts w:ascii="inherit" w:eastAsia="Times New Roman" w:hAnsi="inherit" w:cs="Arial"/>
            <w:sz w:val="23"/>
            <w:szCs w:val="23"/>
          </w:rPr>
          <w:t>adhesive properties</w:t>
        </w:r>
      </w:ins>
      <w:ins w:id="25" w:author="dmz" w:date="2017-06-09T17:26:00Z">
        <w:r w:rsidR="008A13B1">
          <w:rPr>
            <w:rFonts w:ascii="inherit" w:eastAsia="Times New Roman" w:hAnsi="inherit" w:cs="Arial"/>
            <w:sz w:val="23"/>
            <w:szCs w:val="23"/>
          </w:rPr>
          <w:t xml:space="preserve"> because of their shapes</w:t>
        </w:r>
      </w:ins>
      <w:ins w:id="26" w:author="Daniel Zuckerman" w:date="2017-06-09T13:45:00Z">
        <w:r>
          <w:rPr>
            <w:rFonts w:ascii="inherit" w:eastAsia="Times New Roman" w:hAnsi="inherit" w:cs="Arial"/>
            <w:sz w:val="23"/>
            <w:szCs w:val="23"/>
          </w:rPr>
          <w:t xml:space="preserve">.  </w:t>
        </w:r>
      </w:ins>
      <w:ins w:id="27" w:author="Daniel Zuckerman" w:date="2017-06-09T13:46:00Z">
        <w:del w:id="28" w:author="dmz" w:date="2017-06-09T17:26:00Z">
          <w:r w:rsidDel="008A13B1">
            <w:rPr>
              <w:rFonts w:ascii="inherit" w:eastAsia="Times New Roman" w:hAnsi="inherit" w:cs="Arial"/>
              <w:sz w:val="23"/>
              <w:szCs w:val="23"/>
            </w:rPr>
            <w:delText>Also a</w:delText>
          </w:r>
        </w:del>
      </w:ins>
      <w:ins w:id="29" w:author="dmz" w:date="2017-06-09T17:26:00Z">
        <w:r w:rsidR="008A13B1">
          <w:rPr>
            <w:rFonts w:ascii="inherit" w:eastAsia="Times New Roman" w:hAnsi="inherit" w:cs="Arial"/>
            <w:sz w:val="23"/>
            <w:szCs w:val="23"/>
          </w:rPr>
          <w:t>A</w:t>
        </w:r>
      </w:ins>
      <w:ins w:id="30" w:author="Daniel Zuckerman" w:date="2017-06-09T13:46:00Z">
        <w:r>
          <w:rPr>
            <w:rFonts w:ascii="inherit" w:eastAsia="Times New Roman" w:hAnsi="inherit" w:cs="Arial"/>
            <w:sz w:val="23"/>
            <w:szCs w:val="23"/>
          </w:rPr>
          <w:t>ssume</w:t>
        </w:r>
      </w:ins>
      <w:ins w:id="31" w:author="Daniel Zuckerman" w:date="2017-06-09T13:45:00Z">
        <w:r>
          <w:rPr>
            <w:rFonts w:ascii="inherit" w:eastAsia="Times New Roman" w:hAnsi="inherit" w:cs="Arial"/>
            <w:sz w:val="23"/>
            <w:szCs w:val="23"/>
          </w:rPr>
          <w:t xml:space="preserve"> the two pastas are mixed together but we want to extract a batch </w:t>
        </w:r>
      </w:ins>
      <w:ins w:id="32" w:author="Daniel Zuckerman" w:date="2017-06-09T13:46:00Z">
        <w:r>
          <w:rPr>
            <w:rFonts w:ascii="inherit" w:eastAsia="Times New Roman" w:hAnsi="inherit" w:cs="Arial"/>
            <w:sz w:val="23"/>
            <w:szCs w:val="23"/>
          </w:rPr>
          <w:t xml:space="preserve">that’s purely bowties.  </w:t>
        </w:r>
      </w:ins>
      <w:ins w:id="33" w:author="Daniel Zuckerman" w:date="2017-06-09T14:03:00Z">
        <w:del w:id="34" w:author="dmz" w:date="2017-06-09T17:32:00Z">
          <w:r w:rsidR="009D13A3" w:rsidDel="00272638">
            <w:rPr>
              <w:rFonts w:ascii="inherit" w:eastAsia="Times New Roman" w:hAnsi="inherit" w:cs="Arial"/>
              <w:sz w:val="23"/>
              <w:szCs w:val="23"/>
            </w:rPr>
            <w:delText>B</w:delText>
          </w:r>
        </w:del>
      </w:ins>
      <w:ins w:id="35" w:author="Daniel Zuckerman" w:date="2017-06-09T13:46:00Z">
        <w:del w:id="36" w:author="dmz" w:date="2017-06-09T17:32:00Z">
          <w:r w:rsidDel="00272638">
            <w:rPr>
              <w:rFonts w:ascii="inherit" w:eastAsia="Times New Roman" w:hAnsi="inherit" w:cs="Arial"/>
              <w:sz w:val="23"/>
              <w:szCs w:val="23"/>
            </w:rPr>
            <w:delText>owties, b</w:delText>
          </w:r>
        </w:del>
      </w:ins>
      <w:ins w:id="37" w:author="dmz" w:date="2017-06-09T17:32:00Z">
        <w:r w:rsidR="00272638">
          <w:rPr>
            <w:rFonts w:ascii="inherit" w:eastAsia="Times New Roman" w:hAnsi="inherit" w:cs="Arial"/>
            <w:sz w:val="23"/>
            <w:szCs w:val="23"/>
          </w:rPr>
          <w:t>B</w:t>
        </w:r>
      </w:ins>
      <w:ins w:id="38" w:author="Daniel Zuckerman" w:date="2017-06-09T13:46:00Z">
        <w:r>
          <w:rPr>
            <w:rFonts w:ascii="inherit" w:eastAsia="Times New Roman" w:hAnsi="inherit" w:cs="Arial"/>
            <w:sz w:val="23"/>
            <w:szCs w:val="23"/>
          </w:rPr>
          <w:t xml:space="preserve">ecause of their flatter </w:t>
        </w:r>
        <w:del w:id="39" w:author="dmz" w:date="2017-06-09T17:27:00Z">
          <w:r w:rsidDel="008A13B1">
            <w:rPr>
              <w:rFonts w:ascii="inherit" w:eastAsia="Times New Roman" w:hAnsi="inherit" w:cs="Arial"/>
              <w:sz w:val="23"/>
              <w:szCs w:val="23"/>
            </w:rPr>
            <w:delText>surfaces</w:delText>
          </w:r>
        </w:del>
      </w:ins>
      <w:ins w:id="40" w:author="dmz" w:date="2017-06-09T17:27:00Z">
        <w:r w:rsidR="008A13B1">
          <w:rPr>
            <w:rFonts w:ascii="inherit" w:eastAsia="Times New Roman" w:hAnsi="inherit" w:cs="Arial"/>
            <w:sz w:val="23"/>
            <w:szCs w:val="23"/>
          </w:rPr>
          <w:t>shape</w:t>
        </w:r>
      </w:ins>
      <w:ins w:id="41" w:author="Daniel Zuckerman" w:date="2017-06-09T13:55:00Z">
        <w:r w:rsidR="00EB5EE6">
          <w:rPr>
            <w:rFonts w:ascii="inherit" w:eastAsia="Times New Roman" w:hAnsi="inherit" w:cs="Arial"/>
            <w:sz w:val="23"/>
            <w:szCs w:val="23"/>
          </w:rPr>
          <w:t>,</w:t>
        </w:r>
      </w:ins>
      <w:ins w:id="42" w:author="Daniel Zuckerman" w:date="2017-06-09T13:46:00Z">
        <w:r>
          <w:rPr>
            <w:rFonts w:ascii="inherit" w:eastAsia="Times New Roman" w:hAnsi="inherit" w:cs="Arial"/>
            <w:sz w:val="23"/>
            <w:szCs w:val="23"/>
          </w:rPr>
          <w:t xml:space="preserve"> </w:t>
        </w:r>
      </w:ins>
      <w:ins w:id="43" w:author="dmz" w:date="2017-06-09T17:32:00Z">
        <w:r w:rsidR="00272638">
          <w:rPr>
            <w:rFonts w:ascii="inherit" w:eastAsia="Times New Roman" w:hAnsi="inherit" w:cs="Arial"/>
            <w:sz w:val="23"/>
            <w:szCs w:val="23"/>
          </w:rPr>
          <w:t xml:space="preserve">bowties </w:t>
        </w:r>
      </w:ins>
      <w:ins w:id="44" w:author="Daniel Zuckerman" w:date="2017-06-09T14:03:00Z">
        <w:r w:rsidR="009D13A3">
          <w:rPr>
            <w:rFonts w:ascii="inherit" w:eastAsia="Times New Roman" w:hAnsi="inherit" w:cs="Arial"/>
            <w:sz w:val="23"/>
            <w:szCs w:val="23"/>
          </w:rPr>
          <w:t>are presumed to</w:t>
        </w:r>
      </w:ins>
      <w:ins w:id="45" w:author="Daniel Zuckerman" w:date="2017-06-09T13:46:00Z">
        <w:r>
          <w:rPr>
            <w:rFonts w:ascii="inherit" w:eastAsia="Times New Roman" w:hAnsi="inherit" w:cs="Arial"/>
            <w:sz w:val="23"/>
            <w:szCs w:val="23"/>
          </w:rPr>
          <w:t xml:space="preserve"> stick better to </w:t>
        </w:r>
        <w:del w:id="46" w:author="dmz" w:date="2017-06-09T17:27:00Z">
          <w:r w:rsidDel="008A13B1">
            <w:rPr>
              <w:rFonts w:ascii="inherit" w:eastAsia="Times New Roman" w:hAnsi="inherit" w:cs="Arial"/>
              <w:sz w:val="23"/>
              <w:szCs w:val="23"/>
            </w:rPr>
            <w:delText>another</w:delText>
          </w:r>
        </w:del>
      </w:ins>
      <w:ins w:id="47" w:author="dmz" w:date="2017-06-09T17:27:00Z">
        <w:r w:rsidR="008A13B1">
          <w:rPr>
            <w:rFonts w:ascii="inherit" w:eastAsia="Times New Roman" w:hAnsi="inherit" w:cs="Arial"/>
            <w:sz w:val="23"/>
            <w:szCs w:val="23"/>
          </w:rPr>
          <w:t>a flat</w:t>
        </w:r>
      </w:ins>
      <w:ins w:id="48" w:author="Daniel Zuckerman" w:date="2017-06-09T13:46:00Z">
        <w:r>
          <w:rPr>
            <w:rFonts w:ascii="inherit" w:eastAsia="Times New Roman" w:hAnsi="inherit" w:cs="Arial"/>
            <w:sz w:val="23"/>
            <w:szCs w:val="23"/>
          </w:rPr>
          <w:t xml:space="preserve"> surface.</w:t>
        </w:r>
      </w:ins>
    </w:p>
    <w:p w:rsidR="00A8209F" w:rsidRDefault="00A8209F" w:rsidP="009F5116">
      <w:pPr>
        <w:spacing w:after="0" w:line="240" w:lineRule="auto"/>
        <w:textAlignment w:val="baseline"/>
        <w:rPr>
          <w:ins w:id="49" w:author="Daniel Zuckerman" w:date="2017-06-09T13:47:00Z"/>
          <w:rFonts w:ascii="inherit" w:eastAsia="Times New Roman" w:hAnsi="inherit" w:cs="Arial"/>
          <w:sz w:val="23"/>
          <w:szCs w:val="23"/>
        </w:rPr>
      </w:pPr>
    </w:p>
    <w:p w:rsidR="00A8209F" w:rsidRDefault="00A8209F" w:rsidP="009F5116">
      <w:pPr>
        <w:spacing w:after="0" w:line="240" w:lineRule="auto"/>
        <w:textAlignment w:val="baseline"/>
        <w:rPr>
          <w:ins w:id="50" w:author="Daniel Zuckerman" w:date="2017-06-09T13:50:00Z"/>
          <w:rFonts w:ascii="inherit" w:eastAsia="Times New Roman" w:hAnsi="inherit" w:cs="Arial"/>
          <w:sz w:val="23"/>
          <w:szCs w:val="23"/>
        </w:rPr>
      </w:pPr>
      <w:ins w:id="51" w:author="Daniel Zuckerman" w:date="2017-06-09T13:47:00Z">
        <w:r>
          <w:rPr>
            <w:rFonts w:ascii="inherit" w:eastAsia="Times New Roman" w:hAnsi="inherit" w:cs="Arial"/>
            <w:sz w:val="23"/>
            <w:szCs w:val="23"/>
          </w:rPr>
          <w:t>In our thought experiment, we’ll place the pasta mixture in a cardboard box and shake it</w:t>
        </w:r>
      </w:ins>
      <w:ins w:id="52" w:author="Daniel Zuckerman" w:date="2017-06-09T13:49:00Z">
        <w:r>
          <w:rPr>
            <w:rFonts w:ascii="inherit" w:eastAsia="Times New Roman" w:hAnsi="inherit" w:cs="Arial"/>
            <w:sz w:val="23"/>
            <w:szCs w:val="23"/>
          </w:rPr>
          <w:t xml:space="preserve"> hard</w:t>
        </w:r>
      </w:ins>
      <w:ins w:id="53" w:author="Daniel Zuckerman" w:date="2017-06-09T13:47:00Z">
        <w:r>
          <w:rPr>
            <w:rFonts w:ascii="inherit" w:eastAsia="Times New Roman" w:hAnsi="inherit" w:cs="Arial"/>
            <w:sz w:val="23"/>
            <w:szCs w:val="23"/>
          </w:rPr>
          <w:t xml:space="preserve"> for a while.  When we open the box, we</w:t>
        </w:r>
      </w:ins>
      <w:ins w:id="54" w:author="Daniel Zuckerman" w:date="2017-06-09T13:48:00Z">
        <w:r>
          <w:rPr>
            <w:rFonts w:ascii="inherit" w:eastAsia="Times New Roman" w:hAnsi="inherit" w:cs="Arial"/>
            <w:sz w:val="23"/>
            <w:szCs w:val="23"/>
          </w:rPr>
          <w:t>’ll find that mo</w:t>
        </w:r>
      </w:ins>
      <w:ins w:id="55" w:author="Daniel Zuckerman" w:date="2017-06-09T14:03:00Z">
        <w:r w:rsidR="009D13A3">
          <w:rPr>
            <w:rFonts w:ascii="inherit" w:eastAsia="Times New Roman" w:hAnsi="inherit" w:cs="Arial"/>
            <w:sz w:val="23"/>
            <w:szCs w:val="23"/>
          </w:rPr>
          <w:t>re</w:t>
        </w:r>
      </w:ins>
      <w:ins w:id="56" w:author="Daniel Zuckerman" w:date="2017-06-09T13:48:00Z">
        <w:r>
          <w:rPr>
            <w:rFonts w:ascii="inherit" w:eastAsia="Times New Roman" w:hAnsi="inherit" w:cs="Arial"/>
            <w:sz w:val="23"/>
            <w:szCs w:val="23"/>
          </w:rPr>
          <w:t xml:space="preserve"> bowties </w:t>
        </w:r>
      </w:ins>
      <w:ins w:id="57" w:author="Daniel Zuckerman" w:date="2017-06-09T14:03:00Z">
        <w:r w:rsidR="009D13A3">
          <w:rPr>
            <w:rFonts w:ascii="inherit" w:eastAsia="Times New Roman" w:hAnsi="inherit" w:cs="Arial"/>
            <w:sz w:val="23"/>
            <w:szCs w:val="23"/>
          </w:rPr>
          <w:t xml:space="preserve">than penne </w:t>
        </w:r>
      </w:ins>
      <w:ins w:id="58" w:author="Daniel Zuckerman" w:date="2017-06-09T13:48:00Z">
        <w:r>
          <w:rPr>
            <w:rFonts w:ascii="inherit" w:eastAsia="Times New Roman" w:hAnsi="inherit" w:cs="Arial"/>
            <w:sz w:val="23"/>
            <w:szCs w:val="23"/>
          </w:rPr>
          <w:t xml:space="preserve">are stuck to the box walls, because </w:t>
        </w:r>
      </w:ins>
      <w:ins w:id="59" w:author="Daniel Zuckerman" w:date="2017-06-09T14:04:00Z">
        <w:r w:rsidR="009D13A3">
          <w:rPr>
            <w:rFonts w:ascii="inherit" w:eastAsia="Times New Roman" w:hAnsi="inherit" w:cs="Arial"/>
            <w:sz w:val="23"/>
            <w:szCs w:val="23"/>
          </w:rPr>
          <w:t>bowties</w:t>
        </w:r>
      </w:ins>
      <w:ins w:id="60" w:author="Daniel Zuckerman" w:date="2017-06-09T13:48:00Z">
        <w:r>
          <w:rPr>
            <w:rFonts w:ascii="inherit" w:eastAsia="Times New Roman" w:hAnsi="inherit" w:cs="Arial"/>
            <w:sz w:val="23"/>
            <w:szCs w:val="23"/>
          </w:rPr>
          <w:t xml:space="preserve"> jus</w:t>
        </w:r>
        <w:r w:rsidR="009D13A3">
          <w:rPr>
            <w:rFonts w:ascii="inherit" w:eastAsia="Times New Roman" w:hAnsi="inherit" w:cs="Arial"/>
            <w:sz w:val="23"/>
            <w:szCs w:val="23"/>
          </w:rPr>
          <w:t>t adhere better</w:t>
        </w:r>
        <w:r w:rsidR="00EB5EE6">
          <w:rPr>
            <w:rFonts w:ascii="inherit" w:eastAsia="Times New Roman" w:hAnsi="inherit" w:cs="Arial"/>
            <w:sz w:val="23"/>
            <w:szCs w:val="23"/>
          </w:rPr>
          <w:t xml:space="preserve">.  </w:t>
        </w:r>
      </w:ins>
      <w:ins w:id="61" w:author="Daniel Zuckerman" w:date="2017-06-09T13:55:00Z">
        <w:del w:id="62" w:author="dmz" w:date="2017-06-09T17:33:00Z">
          <w:r w:rsidR="00EB5EE6" w:rsidDel="00272638">
            <w:rPr>
              <w:rFonts w:ascii="inherit" w:eastAsia="Times New Roman" w:hAnsi="inherit" w:cs="Arial"/>
              <w:sz w:val="23"/>
              <w:szCs w:val="23"/>
            </w:rPr>
            <w:delText>F</w:delText>
          </w:r>
        </w:del>
      </w:ins>
      <w:ins w:id="63" w:author="Daniel Zuckerman" w:date="2017-06-09T13:50:00Z">
        <w:del w:id="64" w:author="dmz" w:date="2017-06-09T17:33:00Z">
          <w:r w:rsidR="00EB5EE6" w:rsidDel="00272638">
            <w:rPr>
              <w:rFonts w:ascii="inherit" w:eastAsia="Times New Roman" w:hAnsi="inherit" w:cs="Arial"/>
              <w:sz w:val="23"/>
              <w:szCs w:val="23"/>
            </w:rPr>
            <w:delText>or our purposes, t</w:delText>
          </w:r>
        </w:del>
      </w:ins>
      <w:ins w:id="65" w:author="dmz" w:date="2017-06-09T17:33:00Z">
        <w:r w:rsidR="00272638">
          <w:rPr>
            <w:rFonts w:ascii="inherit" w:eastAsia="Times New Roman" w:hAnsi="inherit" w:cs="Arial"/>
            <w:sz w:val="23"/>
            <w:szCs w:val="23"/>
          </w:rPr>
          <w:t>T</w:t>
        </w:r>
      </w:ins>
      <w:ins w:id="66" w:author="Daniel Zuckerman" w:date="2017-06-09T13:50:00Z">
        <w:r w:rsidR="00EB5EE6">
          <w:rPr>
            <w:rFonts w:ascii="inherit" w:eastAsia="Times New Roman" w:hAnsi="inherit" w:cs="Arial"/>
            <w:sz w:val="23"/>
            <w:szCs w:val="23"/>
          </w:rPr>
          <w:t xml:space="preserve">he ratio of bowties to penne </w:t>
        </w:r>
      </w:ins>
      <w:ins w:id="67" w:author="Daniel Zuckerman" w:date="2017-06-09T13:55:00Z">
        <w:r w:rsidR="00EB5EE6">
          <w:rPr>
            <w:rFonts w:ascii="inherit" w:eastAsia="Times New Roman" w:hAnsi="inherit" w:cs="Arial"/>
            <w:sz w:val="23"/>
            <w:szCs w:val="23"/>
          </w:rPr>
          <w:t xml:space="preserve">on the box wall </w:t>
        </w:r>
      </w:ins>
      <w:ins w:id="68" w:author="Daniel Zuckerman" w:date="2017-06-09T13:50:00Z">
        <w:r w:rsidR="00EB5EE6">
          <w:rPr>
            <w:rFonts w:ascii="inherit" w:eastAsia="Times New Roman" w:hAnsi="inherit" w:cs="Arial"/>
            <w:sz w:val="23"/>
            <w:szCs w:val="23"/>
          </w:rPr>
          <w:t xml:space="preserve">is like the </w:t>
        </w:r>
      </w:ins>
      <w:ins w:id="69" w:author="Daniel Zuckerman" w:date="2017-06-09T14:04:00Z">
        <w:r w:rsidR="009D13A3">
          <w:rPr>
            <w:rFonts w:ascii="inherit" w:eastAsia="Times New Roman" w:hAnsi="inherit" w:cs="Arial"/>
            <w:sz w:val="23"/>
            <w:szCs w:val="23"/>
          </w:rPr>
          <w:t xml:space="preserve">ratio of </w:t>
        </w:r>
      </w:ins>
      <w:ins w:id="70" w:author="Daniel Zuckerman" w:date="2017-06-09T13:50:00Z">
        <w:r w:rsidR="00EB5EE6">
          <w:rPr>
            <w:rFonts w:ascii="inherit" w:eastAsia="Times New Roman" w:hAnsi="inherit" w:cs="Arial"/>
            <w:sz w:val="23"/>
            <w:szCs w:val="23"/>
          </w:rPr>
          <w:t xml:space="preserve">equilibrium </w:t>
        </w:r>
      </w:ins>
      <w:ins w:id="71" w:author="Daniel Zuckerman" w:date="2017-06-09T14:04:00Z">
        <w:r w:rsidR="009D13A3">
          <w:rPr>
            <w:rFonts w:ascii="inherit" w:eastAsia="Times New Roman" w:hAnsi="inherit" w:cs="Arial"/>
            <w:sz w:val="23"/>
            <w:szCs w:val="23"/>
          </w:rPr>
          <w:t>populations</w:t>
        </w:r>
      </w:ins>
      <w:ins w:id="72" w:author="Daniel Zuckerman" w:date="2017-06-09T13:50:00Z">
        <w:r w:rsidR="00EB5EE6">
          <w:rPr>
            <w:rFonts w:ascii="inherit" w:eastAsia="Times New Roman" w:hAnsi="inherit" w:cs="Arial"/>
            <w:sz w:val="23"/>
            <w:szCs w:val="23"/>
          </w:rPr>
          <w:t xml:space="preserve"> – under the ‘thermal’ condition of box shaking.</w:t>
        </w:r>
      </w:ins>
    </w:p>
    <w:p w:rsidR="00EB5EE6" w:rsidRDefault="00EB5EE6" w:rsidP="009F5116">
      <w:pPr>
        <w:spacing w:after="0" w:line="240" w:lineRule="auto"/>
        <w:textAlignment w:val="baseline"/>
        <w:rPr>
          <w:ins w:id="73" w:author="Daniel Zuckerman" w:date="2017-06-09T13:51:00Z"/>
          <w:rFonts w:ascii="inherit" w:eastAsia="Times New Roman" w:hAnsi="inherit" w:cs="Arial"/>
          <w:sz w:val="23"/>
          <w:szCs w:val="23"/>
        </w:rPr>
      </w:pPr>
    </w:p>
    <w:p w:rsidR="00B7117F" w:rsidRDefault="00EB5EE6" w:rsidP="009F5116">
      <w:pPr>
        <w:spacing w:after="0" w:line="240" w:lineRule="auto"/>
        <w:textAlignment w:val="baseline"/>
        <w:rPr>
          <w:ins w:id="74" w:author="dmz" w:date="2017-06-09T18:18:00Z"/>
          <w:rFonts w:ascii="inherit" w:eastAsia="Times New Roman" w:hAnsi="inherit" w:cs="Arial"/>
          <w:sz w:val="23"/>
          <w:szCs w:val="23"/>
        </w:rPr>
      </w:pPr>
      <w:ins w:id="75" w:author="Daniel Zuckerman" w:date="2017-06-09T13:51:00Z">
        <w:r>
          <w:rPr>
            <w:rFonts w:ascii="inherit" w:eastAsia="Times New Roman" w:hAnsi="inherit" w:cs="Arial"/>
            <w:sz w:val="23"/>
            <w:szCs w:val="23"/>
          </w:rPr>
          <w:t xml:space="preserve">Now for the proofreading.  Imagine we </w:t>
        </w:r>
      </w:ins>
      <w:ins w:id="76" w:author="Daniel Zuckerman" w:date="2017-06-09T13:56:00Z">
        <w:r>
          <w:rPr>
            <w:rFonts w:ascii="inherit" w:eastAsia="Times New Roman" w:hAnsi="inherit" w:cs="Arial"/>
            <w:sz w:val="23"/>
            <w:szCs w:val="23"/>
          </w:rPr>
          <w:t>cut out one</w:t>
        </w:r>
      </w:ins>
      <w:ins w:id="77" w:author="Daniel Zuckerman" w:date="2017-06-09T13:51:00Z">
        <w:r>
          <w:rPr>
            <w:rFonts w:ascii="inherit" w:eastAsia="Times New Roman" w:hAnsi="inherit" w:cs="Arial"/>
            <w:sz w:val="23"/>
            <w:szCs w:val="23"/>
          </w:rPr>
          <w:t xml:space="preserve"> wall from the box (</w:t>
        </w:r>
      </w:ins>
      <w:ins w:id="78" w:author="Daniel Zuckerman" w:date="2017-06-09T13:52:00Z">
        <w:r>
          <w:rPr>
            <w:rFonts w:ascii="inherit" w:eastAsia="Times New Roman" w:hAnsi="inherit" w:cs="Arial"/>
            <w:sz w:val="23"/>
            <w:szCs w:val="23"/>
          </w:rPr>
          <w:t xml:space="preserve">with </w:t>
        </w:r>
      </w:ins>
      <w:ins w:id="79" w:author="Daniel Zuckerman" w:date="2017-06-09T13:51:00Z">
        <w:r>
          <w:rPr>
            <w:rFonts w:ascii="inherit" w:eastAsia="Times New Roman" w:hAnsi="inherit" w:cs="Arial"/>
            <w:sz w:val="23"/>
            <w:szCs w:val="23"/>
          </w:rPr>
          <w:t xml:space="preserve">all </w:t>
        </w:r>
      </w:ins>
      <w:ins w:id="80" w:author="Daniel Zuckerman" w:date="2017-06-09T13:52:00Z">
        <w:r>
          <w:rPr>
            <w:rFonts w:ascii="inherit" w:eastAsia="Times New Roman" w:hAnsi="inherit" w:cs="Arial"/>
            <w:sz w:val="23"/>
            <w:szCs w:val="23"/>
          </w:rPr>
          <w:t xml:space="preserve">the </w:t>
        </w:r>
      </w:ins>
      <w:ins w:id="81" w:author="Daniel Zuckerman" w:date="2017-06-09T13:51:00Z">
        <w:r>
          <w:rPr>
            <w:rFonts w:ascii="inherit" w:eastAsia="Times New Roman" w:hAnsi="inherit" w:cs="Arial"/>
            <w:sz w:val="23"/>
            <w:szCs w:val="23"/>
          </w:rPr>
          <w:t>pasta intact)</w:t>
        </w:r>
      </w:ins>
      <w:ins w:id="82" w:author="Daniel Zuckerman" w:date="2017-06-09T13:53:00Z">
        <w:r>
          <w:rPr>
            <w:rFonts w:ascii="inherit" w:eastAsia="Times New Roman" w:hAnsi="inherit" w:cs="Arial"/>
            <w:sz w:val="23"/>
            <w:szCs w:val="23"/>
          </w:rPr>
          <w:t xml:space="preserve"> and place it in front of a powerful fan.  The air blowing from the fan will apply an equal force to each pi</w:t>
        </w:r>
        <w:r w:rsidR="009D13A3">
          <w:rPr>
            <w:rFonts w:ascii="inherit" w:eastAsia="Times New Roman" w:hAnsi="inherit" w:cs="Arial"/>
            <w:sz w:val="23"/>
            <w:szCs w:val="23"/>
          </w:rPr>
          <w:t xml:space="preserve">ece of pasta.  </w:t>
        </w:r>
      </w:ins>
      <w:ins w:id="83" w:author="Daniel Zuckerman" w:date="2017-06-09T14:04:00Z">
        <w:r w:rsidR="009D13A3">
          <w:rPr>
            <w:rFonts w:ascii="inherit" w:eastAsia="Times New Roman" w:hAnsi="inherit" w:cs="Arial"/>
            <w:sz w:val="23"/>
            <w:szCs w:val="23"/>
          </w:rPr>
          <w:t>However, t</w:t>
        </w:r>
      </w:ins>
      <w:ins w:id="84" w:author="Daniel Zuckerman" w:date="2017-06-09T13:53:00Z">
        <w:r>
          <w:rPr>
            <w:rFonts w:ascii="inherit" w:eastAsia="Times New Roman" w:hAnsi="inherit" w:cs="Arial"/>
            <w:sz w:val="23"/>
            <w:szCs w:val="23"/>
          </w:rPr>
          <w:t>he penne has adhered more weakly</w:t>
        </w:r>
      </w:ins>
      <w:ins w:id="85" w:author="Daniel Zuckerman" w:date="2017-06-09T13:56:00Z">
        <w:r>
          <w:rPr>
            <w:rFonts w:ascii="inherit" w:eastAsia="Times New Roman" w:hAnsi="inherit" w:cs="Arial"/>
            <w:sz w:val="23"/>
            <w:szCs w:val="23"/>
          </w:rPr>
          <w:t xml:space="preserve"> and is more likely to fall off.  Hence</w:t>
        </w:r>
      </w:ins>
      <w:ins w:id="86" w:author="Daniel Zuckerman" w:date="2017-06-09T14:05:00Z">
        <w:r w:rsidR="009D13A3">
          <w:rPr>
            <w:rFonts w:ascii="inherit" w:eastAsia="Times New Roman" w:hAnsi="inherit" w:cs="Arial"/>
            <w:sz w:val="23"/>
            <w:szCs w:val="23"/>
          </w:rPr>
          <w:t xml:space="preserve"> after the fan does its work,</w:t>
        </w:r>
      </w:ins>
      <w:ins w:id="87" w:author="Daniel Zuckerman" w:date="2017-06-09T13:56:00Z">
        <w:r>
          <w:rPr>
            <w:rFonts w:ascii="inherit" w:eastAsia="Times New Roman" w:hAnsi="inherit" w:cs="Arial"/>
            <w:sz w:val="23"/>
            <w:szCs w:val="23"/>
          </w:rPr>
          <w:t xml:space="preserve"> the ratio of bowties to penne on the cardboard wall will increase over it</w:t>
        </w:r>
      </w:ins>
      <w:ins w:id="88" w:author="Daniel Zuckerman" w:date="2017-06-09T13:57:00Z">
        <w:r>
          <w:rPr>
            <w:rFonts w:ascii="inherit" w:eastAsia="Times New Roman" w:hAnsi="inherit" w:cs="Arial"/>
            <w:sz w:val="23"/>
            <w:szCs w:val="23"/>
          </w:rPr>
          <w:t>s ‘equilibrium’ value … and we’ve accomplished proofreading</w:t>
        </w:r>
      </w:ins>
      <w:ins w:id="89" w:author="dmz" w:date="2017-06-09T17:33:00Z">
        <w:r w:rsidR="00272638">
          <w:rPr>
            <w:rFonts w:ascii="inherit" w:eastAsia="Times New Roman" w:hAnsi="inherit" w:cs="Arial"/>
            <w:sz w:val="23"/>
            <w:szCs w:val="23"/>
          </w:rPr>
          <w:t>!</w:t>
        </w:r>
      </w:ins>
      <w:ins w:id="90" w:author="dmz" w:date="2017-06-09T18:19:00Z">
        <w:r w:rsidR="00B7117F">
          <w:rPr>
            <w:rFonts w:ascii="inherit" w:eastAsia="Times New Roman" w:hAnsi="inherit" w:cs="Arial"/>
            <w:sz w:val="23"/>
            <w:szCs w:val="23"/>
          </w:rPr>
          <w:t xml:space="preserve">  This is shown schematically in the image below, where red X’s mark the pasta blown off by the fan.</w:t>
        </w:r>
      </w:ins>
    </w:p>
    <w:p w:rsidR="00B7117F" w:rsidRDefault="00B7117F">
      <w:pPr>
        <w:spacing w:after="0" w:line="240" w:lineRule="auto"/>
        <w:jc w:val="center"/>
        <w:textAlignment w:val="baseline"/>
        <w:rPr>
          <w:ins w:id="91" w:author="dmz" w:date="2017-06-09T18:20:00Z"/>
          <w:rFonts w:ascii="inherit" w:eastAsia="Times New Roman" w:hAnsi="inherit" w:cs="Arial"/>
          <w:sz w:val="23"/>
          <w:szCs w:val="23"/>
        </w:rPr>
        <w:pPrChange w:id="92" w:author="dmz" w:date="2017-06-09T18:18:00Z">
          <w:pPr>
            <w:spacing w:after="0" w:line="240" w:lineRule="auto"/>
            <w:textAlignment w:val="baseline"/>
          </w:pPr>
        </w:pPrChange>
      </w:pPr>
      <w:ins w:id="93" w:author="dmz" w:date="2017-06-09T18:18:00Z">
        <w:r>
          <w:rPr>
            <w:rFonts w:ascii="inherit" w:eastAsia="Times New Roman" w:hAnsi="inherit" w:cs="Arial"/>
            <w:noProof/>
            <w:sz w:val="23"/>
            <w:szCs w:val="23"/>
          </w:rPr>
          <w:drawing>
            <wp:inline distT="0" distB="0" distL="0" distR="0">
              <wp:extent cx="2781300" cy="19716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oofreading-pasta.png"/>
                      <pic:cNvPicPr/>
                    </pic:nvPicPr>
                    <pic:blipFill rotWithShape="1">
                      <a:blip r:embed="rId13" cstate="print">
                        <a:extLst>
                          <a:ext uri="{28A0092B-C50C-407E-A947-70E740481C1C}">
                            <a14:useLocalDpi xmlns:a14="http://schemas.microsoft.com/office/drawing/2010/main" val="0"/>
                          </a:ext>
                        </a:extLst>
                      </a:blip>
                      <a:srcRect l="10424" t="6870" r="7306" b="14119"/>
                      <a:stretch/>
                    </pic:blipFill>
                    <pic:spPr bwMode="auto">
                      <a:xfrm>
                        <a:off x="0" y="0"/>
                        <a:ext cx="2808216" cy="1990756"/>
                      </a:xfrm>
                      <a:prstGeom prst="rect">
                        <a:avLst/>
                      </a:prstGeom>
                      <a:ln>
                        <a:noFill/>
                      </a:ln>
                      <a:extLst>
                        <a:ext uri="{53640926-AAD7-44D8-BBD7-CCE9431645EC}">
                          <a14:shadowObscured xmlns:a14="http://schemas.microsoft.com/office/drawing/2010/main"/>
                        </a:ext>
                      </a:extLst>
                    </pic:spPr>
                  </pic:pic>
                </a:graphicData>
              </a:graphic>
            </wp:inline>
          </w:drawing>
        </w:r>
      </w:ins>
    </w:p>
    <w:p w:rsidR="00B7117F" w:rsidRDefault="00B7117F">
      <w:pPr>
        <w:spacing w:after="0" w:line="240" w:lineRule="auto"/>
        <w:jc w:val="center"/>
        <w:textAlignment w:val="baseline"/>
        <w:rPr>
          <w:ins w:id="94" w:author="dmz" w:date="2017-06-09T18:19:00Z"/>
          <w:rFonts w:ascii="inherit" w:eastAsia="Times New Roman" w:hAnsi="inherit" w:cs="Arial"/>
          <w:sz w:val="23"/>
          <w:szCs w:val="23"/>
        </w:rPr>
        <w:pPrChange w:id="95" w:author="dmz" w:date="2017-06-09T18:18:00Z">
          <w:pPr>
            <w:spacing w:after="0" w:line="240" w:lineRule="auto"/>
            <w:textAlignment w:val="baseline"/>
          </w:pPr>
        </w:pPrChange>
      </w:pPr>
    </w:p>
    <w:p w:rsidR="00EB5EE6" w:rsidDel="00B7117F" w:rsidRDefault="00EB5EE6">
      <w:pPr>
        <w:spacing w:after="0" w:line="240" w:lineRule="auto"/>
        <w:textAlignment w:val="baseline"/>
        <w:rPr>
          <w:ins w:id="96" w:author="Daniel Zuckerman" w:date="2017-06-09T13:57:00Z"/>
          <w:del w:id="97" w:author="dmz" w:date="2017-06-09T18:19:00Z"/>
          <w:rFonts w:ascii="inherit" w:eastAsia="Times New Roman" w:hAnsi="inherit" w:cs="Arial"/>
          <w:sz w:val="23"/>
          <w:szCs w:val="23"/>
        </w:rPr>
      </w:pPr>
      <w:ins w:id="98" w:author="Daniel Zuckerman" w:date="2017-06-09T13:57:00Z">
        <w:del w:id="99" w:author="dmz" w:date="2017-06-09T17:33:00Z">
          <w:r w:rsidDel="00272638">
            <w:rPr>
              <w:rFonts w:ascii="inherit" w:eastAsia="Times New Roman" w:hAnsi="inherit" w:cs="Arial"/>
              <w:sz w:val="23"/>
              <w:szCs w:val="23"/>
            </w:rPr>
            <w:delText>.</w:delText>
          </w:r>
        </w:del>
      </w:ins>
    </w:p>
    <w:p w:rsidR="00EB5EE6" w:rsidDel="00B7117F" w:rsidRDefault="00EB5EE6" w:rsidP="009F5116">
      <w:pPr>
        <w:spacing w:after="0" w:line="240" w:lineRule="auto"/>
        <w:textAlignment w:val="baseline"/>
        <w:rPr>
          <w:ins w:id="100" w:author="Daniel Zuckerman" w:date="2017-06-09T13:57:00Z"/>
          <w:del w:id="101" w:author="dmz" w:date="2017-06-09T18:19:00Z"/>
          <w:rFonts w:ascii="inherit" w:eastAsia="Times New Roman" w:hAnsi="inherit" w:cs="Arial"/>
          <w:sz w:val="23"/>
          <w:szCs w:val="23"/>
        </w:rPr>
      </w:pPr>
    </w:p>
    <w:p w:rsidR="00EB5EE6" w:rsidRPr="00B77686" w:rsidRDefault="00EB5EE6" w:rsidP="009F5116">
      <w:pPr>
        <w:spacing w:after="0" w:line="240" w:lineRule="auto"/>
        <w:textAlignment w:val="baseline"/>
        <w:rPr>
          <w:rFonts w:ascii="inherit" w:eastAsia="Times New Roman" w:hAnsi="inherit" w:cs="Arial"/>
          <w:sz w:val="23"/>
          <w:szCs w:val="23"/>
        </w:rPr>
      </w:pPr>
      <w:ins w:id="102" w:author="Daniel Zuckerman" w:date="2017-06-09T13:57:00Z">
        <w:r>
          <w:rPr>
            <w:rFonts w:ascii="inherit" w:eastAsia="Times New Roman" w:hAnsi="inherit" w:cs="Arial"/>
            <w:sz w:val="23"/>
            <w:szCs w:val="23"/>
          </w:rPr>
          <w:t xml:space="preserve">In a more abstract sense, when we have two </w:t>
        </w:r>
      </w:ins>
      <w:ins w:id="103" w:author="Daniel Zuckerman" w:date="2017-06-09T13:59:00Z">
        <w:r>
          <w:rPr>
            <w:rFonts w:ascii="inherit" w:eastAsia="Times New Roman" w:hAnsi="inherit" w:cs="Arial"/>
            <w:sz w:val="23"/>
            <w:szCs w:val="23"/>
          </w:rPr>
          <w:t>species</w:t>
        </w:r>
      </w:ins>
      <w:ins w:id="104" w:author="Daniel Zuckerman" w:date="2017-06-09T13:57:00Z">
        <w:r>
          <w:rPr>
            <w:rFonts w:ascii="inherit" w:eastAsia="Times New Roman" w:hAnsi="inherit" w:cs="Arial"/>
            <w:sz w:val="23"/>
            <w:szCs w:val="23"/>
          </w:rPr>
          <w:t xml:space="preserve"> with different adhesion/binding strength</w:t>
        </w:r>
      </w:ins>
      <w:ins w:id="105" w:author="Daniel Zuckerman" w:date="2017-06-09T13:59:00Z">
        <w:r>
          <w:rPr>
            <w:rFonts w:ascii="inherit" w:eastAsia="Times New Roman" w:hAnsi="inherit" w:cs="Arial"/>
            <w:sz w:val="23"/>
            <w:szCs w:val="23"/>
          </w:rPr>
          <w:t>s</w:t>
        </w:r>
      </w:ins>
      <w:ins w:id="106" w:author="Daniel Zuckerman" w:date="2017-06-09T13:57:00Z">
        <w:r>
          <w:rPr>
            <w:rFonts w:ascii="inherit" w:eastAsia="Times New Roman" w:hAnsi="inherit" w:cs="Arial"/>
            <w:sz w:val="23"/>
            <w:szCs w:val="23"/>
          </w:rPr>
          <w:t xml:space="preserve"> and we apply the same force/energy to unbinding both, we will enrich the stronger-binding species.</w:t>
        </w:r>
      </w:ins>
      <w:ins w:id="107" w:author="Daniel Zuckerman" w:date="2017-06-09T13:59:00Z">
        <w:r>
          <w:rPr>
            <w:rFonts w:ascii="inherit" w:eastAsia="Times New Roman" w:hAnsi="inherit" w:cs="Arial"/>
            <w:sz w:val="23"/>
            <w:szCs w:val="23"/>
          </w:rPr>
          <w:t xml:space="preserve">  We necessarily will reduce the bound amount of the stronger binder, but </w:t>
        </w:r>
      </w:ins>
      <w:ins w:id="108" w:author="Daniel Zuckerman" w:date="2017-06-09T14:00:00Z">
        <w:r>
          <w:rPr>
            <w:rFonts w:ascii="inherit" w:eastAsia="Times New Roman" w:hAnsi="inherit" w:cs="Arial"/>
            <w:sz w:val="23"/>
            <w:szCs w:val="23"/>
          </w:rPr>
          <w:t>we will gain discrimination.</w:t>
        </w:r>
      </w:ins>
      <w:ins w:id="109" w:author="Daniel Zuckerman" w:date="2017-06-09T14:05:00Z">
        <w:r w:rsidR="009D13A3">
          <w:rPr>
            <w:rFonts w:ascii="inherit" w:eastAsia="Times New Roman" w:hAnsi="inherit" w:cs="Arial"/>
            <w:sz w:val="23"/>
            <w:szCs w:val="23"/>
          </w:rPr>
          <w:t xml:space="preserve">  The cell, evidently, is willing to pay the price of less efficient binding of the correct </w:t>
        </w:r>
        <w:proofErr w:type="spellStart"/>
        <w:r w:rsidR="009D13A3">
          <w:rPr>
            <w:rFonts w:ascii="inherit" w:eastAsia="Times New Roman" w:hAnsi="inherit" w:cs="Arial"/>
            <w:sz w:val="23"/>
            <w:szCs w:val="23"/>
          </w:rPr>
          <w:t>tRNA</w:t>
        </w:r>
        <w:proofErr w:type="spellEnd"/>
        <w:r w:rsidR="009D13A3">
          <w:rPr>
            <w:rFonts w:ascii="inherit" w:eastAsia="Times New Roman" w:hAnsi="inherit" w:cs="Arial"/>
            <w:sz w:val="23"/>
            <w:szCs w:val="23"/>
          </w:rPr>
          <w:t xml:space="preserve"> in order to have fewer errors.  </w:t>
        </w:r>
      </w:ins>
    </w:p>
    <w:p w:rsidR="009F5116" w:rsidRPr="009F5116" w:rsidRDefault="009F5116" w:rsidP="009F5116">
      <w:pPr>
        <w:spacing w:after="0" w:line="240" w:lineRule="auto"/>
        <w:textAlignment w:val="baseline"/>
        <w:rPr>
          <w:rFonts w:ascii="inherit" w:eastAsia="Times New Roman" w:hAnsi="inherit" w:cs="Arial"/>
          <w:sz w:val="23"/>
          <w:szCs w:val="23"/>
        </w:rPr>
      </w:pPr>
    </w:p>
    <w:p w:rsidR="009F5116" w:rsidRPr="009F5116" w:rsidRDefault="009F5116" w:rsidP="009F5116">
      <w:pPr>
        <w:spacing w:after="300" w:line="288" w:lineRule="atLeast"/>
        <w:textAlignment w:val="baseline"/>
        <w:outlineLvl w:val="2"/>
        <w:rPr>
          <w:rFonts w:ascii="Arial" w:eastAsia="Times New Roman" w:hAnsi="Arial" w:cs="Arial"/>
          <w:b/>
          <w:bCs/>
          <w:sz w:val="36"/>
          <w:szCs w:val="36"/>
        </w:rPr>
      </w:pPr>
      <w:r w:rsidRPr="009F5116">
        <w:rPr>
          <w:rFonts w:ascii="Arial" w:eastAsia="Times New Roman" w:hAnsi="Arial" w:cs="Arial"/>
          <w:b/>
          <w:bCs/>
          <w:sz w:val="36"/>
          <w:szCs w:val="36"/>
        </w:rPr>
        <w:t>A model for driven proofreading in translation</w:t>
      </w:r>
    </w:p>
    <w:p w:rsidR="009F5116" w:rsidRPr="009F5116" w:rsidRDefault="009F5116" w:rsidP="009F5116">
      <w:pPr>
        <w:spacing w:after="300" w:line="240" w:lineRule="auto"/>
        <w:textAlignment w:val="baseline"/>
        <w:rPr>
          <w:rFonts w:ascii="inherit" w:eastAsia="Times New Roman" w:hAnsi="inherit" w:cs="Arial"/>
          <w:sz w:val="23"/>
          <w:szCs w:val="23"/>
        </w:rPr>
      </w:pPr>
      <w:r w:rsidRPr="009F5116">
        <w:rPr>
          <w:rFonts w:ascii="inherit" w:eastAsia="Times New Roman" w:hAnsi="inherit" w:cs="Arial"/>
          <w:sz w:val="23"/>
          <w:szCs w:val="23"/>
        </w:rPr>
        <w:t xml:space="preserve">This subtle process is best studied with a specific model. </w:t>
      </w:r>
      <w:ins w:id="110" w:author="dmz" w:date="2017-06-09T17:25:00Z">
        <w:r w:rsidR="008A13B1">
          <w:rPr>
            <w:rFonts w:ascii="inherit" w:eastAsia="Times New Roman" w:hAnsi="inherit" w:cs="Arial"/>
            <w:sz w:val="23"/>
            <w:szCs w:val="23"/>
          </w:rPr>
          <w:t xml:space="preserve">Following Hopfield, </w:t>
        </w:r>
      </w:ins>
      <w:del w:id="111" w:author="dmz" w:date="2017-06-09T17:25:00Z">
        <w:r w:rsidRPr="009F5116" w:rsidDel="008A13B1">
          <w:rPr>
            <w:rFonts w:ascii="inherit" w:eastAsia="Times New Roman" w:hAnsi="inherit" w:cs="Arial"/>
            <w:sz w:val="23"/>
            <w:szCs w:val="23"/>
          </w:rPr>
          <w:delText>W</w:delText>
        </w:r>
      </w:del>
      <w:ins w:id="112" w:author="dmz" w:date="2017-06-09T17:25:00Z">
        <w:r w:rsidR="008A13B1">
          <w:rPr>
            <w:rFonts w:ascii="inherit" w:eastAsia="Times New Roman" w:hAnsi="inherit" w:cs="Arial"/>
            <w:sz w:val="23"/>
            <w:szCs w:val="23"/>
          </w:rPr>
          <w:t>w</w:t>
        </w:r>
      </w:ins>
      <w:r w:rsidRPr="009F5116">
        <w:rPr>
          <w:rFonts w:ascii="inherit" w:eastAsia="Times New Roman" w:hAnsi="inherit" w:cs="Arial"/>
          <w:sz w:val="23"/>
          <w:szCs w:val="23"/>
        </w:rPr>
        <w:t>e can construct a tractable model for driven/kinetic proofreading by slightly simplifying the process sketched above.</w:t>
      </w:r>
    </w:p>
    <w:p w:rsidR="009F5116" w:rsidRPr="009F5116" w:rsidRDefault="009F5116" w:rsidP="009F5116">
      <w:pPr>
        <w:spacing w:after="300" w:line="240" w:lineRule="auto"/>
        <w:jc w:val="center"/>
        <w:textAlignment w:val="baseline"/>
        <w:rPr>
          <w:rFonts w:ascii="inherit" w:eastAsia="Times New Roman" w:hAnsi="inherit" w:cs="Arial"/>
          <w:sz w:val="23"/>
          <w:szCs w:val="23"/>
        </w:rPr>
      </w:pPr>
      <w:r w:rsidRPr="009F5116">
        <w:rPr>
          <w:rFonts w:ascii="inherit" w:eastAsia="Times New Roman" w:hAnsi="inherit" w:cs="Arial"/>
          <w:noProof/>
          <w:sz w:val="23"/>
          <w:szCs w:val="23"/>
        </w:rPr>
        <w:lastRenderedPageBreak/>
        <w:drawing>
          <wp:inline distT="0" distB="0" distL="0" distR="0">
            <wp:extent cx="5825571" cy="2355149"/>
            <wp:effectExtent l="0" t="0" r="3810" b="7620"/>
            <wp:docPr id="18" name="Picture 18" descr="Kinetic Proof C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inetic Proof Conl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5458" cy="2383403"/>
                    </a:xfrm>
                    <a:prstGeom prst="rect">
                      <a:avLst/>
                    </a:prstGeom>
                    <a:noFill/>
                    <a:ln>
                      <a:noFill/>
                    </a:ln>
                  </pic:spPr>
                </pic:pic>
              </a:graphicData>
            </a:graphic>
          </wp:inline>
        </w:drawing>
      </w:r>
    </w:p>
    <w:p w:rsidR="009F5116" w:rsidRPr="009F5116" w:rsidRDefault="009F5116" w:rsidP="009F5116">
      <w:pPr>
        <w:spacing w:after="300" w:line="240" w:lineRule="auto"/>
        <w:textAlignment w:val="baseline"/>
        <w:rPr>
          <w:rFonts w:ascii="inherit" w:eastAsia="Times New Roman" w:hAnsi="inherit" w:cs="Arial"/>
          <w:sz w:val="23"/>
          <w:szCs w:val="23"/>
        </w:rPr>
      </w:pPr>
      <w:r w:rsidRPr="009F5116">
        <w:rPr>
          <w:rFonts w:ascii="inherit" w:eastAsia="Times New Roman" w:hAnsi="inherit" w:cs="Arial"/>
          <w:sz w:val="23"/>
          <w:szCs w:val="23"/>
        </w:rPr>
        <w:t>In this kinetic scheme, we have omitted the EF protein but retained GTP, which is critical as the activated carrier providing the driving force for proofreading. We have also further simplified the final step of covalent addition of the amino acid. The symbol "C" should be thought of as the correct amino acid, in contrast to the wrong amino acid "D" shown in the full model below.</w:t>
      </w:r>
    </w:p>
    <w:p w:rsidR="009F5116" w:rsidRPr="009F5116" w:rsidRDefault="009F5116" w:rsidP="009F5116">
      <w:pPr>
        <w:spacing w:after="300" w:line="240" w:lineRule="auto"/>
        <w:jc w:val="center"/>
        <w:textAlignment w:val="baseline"/>
        <w:rPr>
          <w:rFonts w:ascii="inherit" w:eastAsia="Times New Roman" w:hAnsi="inherit" w:cs="Arial"/>
          <w:sz w:val="23"/>
          <w:szCs w:val="23"/>
        </w:rPr>
      </w:pPr>
      <w:r w:rsidRPr="009F5116">
        <w:rPr>
          <w:rFonts w:ascii="inherit" w:eastAsia="Times New Roman" w:hAnsi="inherit" w:cs="Arial"/>
          <w:noProof/>
          <w:sz w:val="23"/>
          <w:szCs w:val="23"/>
        </w:rPr>
        <w:drawing>
          <wp:inline distT="0" distB="0" distL="0" distR="0">
            <wp:extent cx="5811410" cy="3803245"/>
            <wp:effectExtent l="0" t="0" r="0" b="0"/>
            <wp:docPr id="17" name="Picture 17" descr="Kinetic Proof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inetic Proof Cyc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2602" cy="3823658"/>
                    </a:xfrm>
                    <a:prstGeom prst="rect">
                      <a:avLst/>
                    </a:prstGeom>
                    <a:noFill/>
                    <a:ln>
                      <a:noFill/>
                    </a:ln>
                  </pic:spPr>
                </pic:pic>
              </a:graphicData>
            </a:graphic>
          </wp:inline>
        </w:drawing>
      </w:r>
    </w:p>
    <w:p w:rsidR="009F5116" w:rsidRDefault="009F5116" w:rsidP="009F5116">
      <w:pPr>
        <w:spacing w:after="0" w:line="240" w:lineRule="auto"/>
        <w:textAlignment w:val="baseline"/>
        <w:rPr>
          <w:rFonts w:ascii="inherit" w:eastAsia="Times New Roman" w:hAnsi="inherit" w:cs="Arial"/>
          <w:sz w:val="23"/>
          <w:szCs w:val="23"/>
        </w:rPr>
      </w:pPr>
      <w:r w:rsidRPr="009F5116">
        <w:rPr>
          <w:rFonts w:ascii="inherit" w:eastAsia="Times New Roman" w:hAnsi="inherit" w:cs="Arial"/>
          <w:sz w:val="23"/>
          <w:szCs w:val="23"/>
        </w:rPr>
        <w:t xml:space="preserve">Only by including the dual cycles with both C and D can we assess the discriminatory power of the model. That is, we will </w:t>
      </w:r>
      <w:del w:id="113" w:author="dmz" w:date="2017-06-09T17:31:00Z">
        <w:r w:rsidRPr="009F5116" w:rsidDel="00272638">
          <w:rPr>
            <w:rFonts w:ascii="inherit" w:eastAsia="Times New Roman" w:hAnsi="inherit" w:cs="Arial"/>
            <w:sz w:val="23"/>
            <w:szCs w:val="23"/>
          </w:rPr>
          <w:delText xml:space="preserve">not </w:delText>
        </w:r>
      </w:del>
      <w:ins w:id="114" w:author="dmz" w:date="2017-06-09T17:31:00Z">
        <w:r w:rsidR="00272638">
          <w:rPr>
            <w:rFonts w:ascii="inherit" w:eastAsia="Times New Roman" w:hAnsi="inherit" w:cs="Arial"/>
            <w:sz w:val="23"/>
            <w:szCs w:val="23"/>
          </w:rPr>
          <w:t>need</w:t>
        </w:r>
        <w:r w:rsidR="00272638" w:rsidRPr="009F5116">
          <w:rPr>
            <w:rFonts w:ascii="inherit" w:eastAsia="Times New Roman" w:hAnsi="inherit" w:cs="Arial"/>
            <w:sz w:val="23"/>
            <w:szCs w:val="23"/>
          </w:rPr>
          <w:t xml:space="preserve"> </w:t>
        </w:r>
      </w:ins>
      <w:r w:rsidRPr="009F5116">
        <w:rPr>
          <w:rFonts w:ascii="inherit" w:eastAsia="Times New Roman" w:hAnsi="inherit" w:cs="Arial"/>
          <w:sz w:val="23"/>
          <w:szCs w:val="23"/>
        </w:rPr>
        <w:t xml:space="preserve">to know the relative likelihoods for C and D to be incorporated into the polypeptide chain. </w:t>
      </w:r>
      <w:del w:id="115" w:author="dmz" w:date="2017-06-09T17:31:00Z">
        <w:r w:rsidRPr="009F5116" w:rsidDel="00272638">
          <w:rPr>
            <w:rFonts w:ascii="inherit" w:eastAsia="Times New Roman" w:hAnsi="inherit" w:cs="Arial"/>
            <w:sz w:val="23"/>
            <w:szCs w:val="23"/>
          </w:rPr>
          <w:delText>And p</w:delText>
        </w:r>
      </w:del>
      <w:ins w:id="116" w:author="dmz" w:date="2017-06-09T17:31:00Z">
        <w:r w:rsidR="00272638">
          <w:rPr>
            <w:rFonts w:ascii="inherit" w:eastAsia="Times New Roman" w:hAnsi="inherit" w:cs="Arial"/>
            <w:sz w:val="23"/>
            <w:szCs w:val="23"/>
          </w:rPr>
          <w:t>P</w:t>
        </w:r>
      </w:ins>
      <w:r w:rsidRPr="009F5116">
        <w:rPr>
          <w:rFonts w:ascii="inherit" w:eastAsia="Times New Roman" w:hAnsi="inherit" w:cs="Arial"/>
          <w:sz w:val="23"/>
          <w:szCs w:val="23"/>
        </w:rPr>
        <w:t>roofreading </w:t>
      </w:r>
      <w:r w:rsidRPr="009F5116">
        <w:rPr>
          <w:rFonts w:ascii="inherit" w:eastAsia="Times New Roman" w:hAnsi="inherit" w:cs="Arial"/>
          <w:i/>
          <w:iCs/>
          <w:sz w:val="23"/>
          <w:szCs w:val="23"/>
          <w:bdr w:val="none" w:sz="0" w:space="0" w:color="auto" w:frame="1"/>
        </w:rPr>
        <w:t>is</w:t>
      </w:r>
      <w:r w:rsidRPr="009F5116">
        <w:rPr>
          <w:rFonts w:ascii="inherit" w:eastAsia="Times New Roman" w:hAnsi="inherit" w:cs="Arial"/>
          <w:sz w:val="23"/>
          <w:szCs w:val="23"/>
        </w:rPr>
        <w:t> discrimination</w:t>
      </w:r>
      <w:ins w:id="117" w:author="dmz" w:date="2017-06-09T17:31:00Z">
        <w:r w:rsidR="00272638">
          <w:rPr>
            <w:rFonts w:ascii="inherit" w:eastAsia="Times New Roman" w:hAnsi="inherit" w:cs="Arial"/>
            <w:sz w:val="23"/>
            <w:szCs w:val="23"/>
          </w:rPr>
          <w:t>, after all</w:t>
        </w:r>
      </w:ins>
      <w:r w:rsidRPr="009F5116">
        <w:rPr>
          <w:rFonts w:ascii="inherit" w:eastAsia="Times New Roman" w:hAnsi="inherit" w:cs="Arial"/>
          <w:sz w:val="23"/>
          <w:szCs w:val="23"/>
        </w:rPr>
        <w:t>.</w:t>
      </w:r>
    </w:p>
    <w:p w:rsidR="009F5116" w:rsidRPr="009F5116" w:rsidRDefault="009F5116" w:rsidP="009F5116">
      <w:pPr>
        <w:spacing w:after="0" w:line="240" w:lineRule="auto"/>
        <w:textAlignment w:val="baseline"/>
        <w:rPr>
          <w:rFonts w:ascii="inherit" w:eastAsia="Times New Roman" w:hAnsi="inherit" w:cs="Arial"/>
          <w:sz w:val="23"/>
          <w:szCs w:val="23"/>
        </w:rPr>
      </w:pPr>
    </w:p>
    <w:p w:rsidR="009F5116" w:rsidRPr="009F5116" w:rsidRDefault="009F5116" w:rsidP="009F5116">
      <w:pPr>
        <w:spacing w:after="300" w:line="288" w:lineRule="atLeast"/>
        <w:textAlignment w:val="baseline"/>
        <w:outlineLvl w:val="3"/>
        <w:rPr>
          <w:rFonts w:ascii="Arial" w:eastAsia="Times New Roman" w:hAnsi="Arial" w:cs="Arial"/>
          <w:b/>
          <w:bCs/>
          <w:sz w:val="30"/>
          <w:szCs w:val="30"/>
        </w:rPr>
      </w:pPr>
      <w:r w:rsidRPr="009F5116">
        <w:rPr>
          <w:rFonts w:ascii="Arial" w:eastAsia="Times New Roman" w:hAnsi="Arial" w:cs="Arial"/>
          <w:b/>
          <w:bCs/>
          <w:sz w:val="30"/>
          <w:szCs w:val="30"/>
        </w:rPr>
        <w:lastRenderedPageBreak/>
        <w:t>Model specifics</w:t>
      </w:r>
    </w:p>
    <w:p w:rsidR="009F5116" w:rsidRPr="009F5116" w:rsidRDefault="009F5116" w:rsidP="009F5116">
      <w:pPr>
        <w:spacing w:after="300" w:line="240" w:lineRule="auto"/>
        <w:jc w:val="center"/>
        <w:textAlignment w:val="baseline"/>
        <w:rPr>
          <w:rFonts w:ascii="inherit" w:eastAsia="Times New Roman" w:hAnsi="inherit" w:cs="Arial"/>
          <w:sz w:val="23"/>
          <w:szCs w:val="23"/>
        </w:rPr>
      </w:pPr>
      <w:r w:rsidRPr="009F5116">
        <w:rPr>
          <w:rFonts w:ascii="inherit" w:eastAsia="Times New Roman" w:hAnsi="inherit" w:cs="Arial"/>
          <w:noProof/>
          <w:sz w:val="23"/>
          <w:szCs w:val="23"/>
        </w:rPr>
        <w:drawing>
          <wp:inline distT="0" distB="0" distL="0" distR="0">
            <wp:extent cx="5574473" cy="4367989"/>
            <wp:effectExtent l="0" t="0" r="7620" b="0"/>
            <wp:docPr id="16" name="Picture 16" descr="kinetic Proof Cycle R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inetic Proof Cycle Rat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1539" cy="4381361"/>
                    </a:xfrm>
                    <a:prstGeom prst="rect">
                      <a:avLst/>
                    </a:prstGeom>
                    <a:noFill/>
                    <a:ln>
                      <a:noFill/>
                    </a:ln>
                  </pic:spPr>
                </pic:pic>
              </a:graphicData>
            </a:graphic>
          </wp:inline>
        </w:drawing>
      </w:r>
    </w:p>
    <w:p w:rsidR="009F5116" w:rsidRPr="009F5116" w:rsidRDefault="009F5116" w:rsidP="009F5116">
      <w:pPr>
        <w:spacing w:after="0" w:line="240" w:lineRule="auto"/>
        <w:textAlignment w:val="baseline"/>
        <w:rPr>
          <w:rFonts w:ascii="inherit" w:eastAsia="Times New Roman" w:hAnsi="inherit" w:cs="Arial"/>
          <w:sz w:val="23"/>
          <w:szCs w:val="23"/>
        </w:rPr>
      </w:pPr>
      <w:r w:rsidRPr="009F5116">
        <w:rPr>
          <w:rFonts w:ascii="inherit" w:eastAsia="Times New Roman" w:hAnsi="inherit" w:cs="Arial"/>
          <w:sz w:val="23"/>
          <w:szCs w:val="23"/>
        </w:rPr>
        <w:t>The model is specified according to the rates in the diagram above, where the notation follows Hopfield's paper. It is a standard </w:t>
      </w:r>
      <w:hyperlink r:id="rId17" w:history="1">
        <w:r w:rsidRPr="009F5116">
          <w:rPr>
            <w:rFonts w:ascii="inherit" w:eastAsia="Times New Roman" w:hAnsi="inherit" w:cs="Arial"/>
            <w:sz w:val="23"/>
            <w:szCs w:val="23"/>
            <w:u w:val="single"/>
            <w:bdr w:val="none" w:sz="0" w:space="0" w:color="auto" w:frame="1"/>
          </w:rPr>
          <w:t>mass action</w:t>
        </w:r>
      </w:hyperlink>
      <w:r w:rsidRPr="009F5116">
        <w:rPr>
          <w:rFonts w:ascii="inherit" w:eastAsia="Times New Roman" w:hAnsi="inherit" w:cs="Arial"/>
          <w:sz w:val="23"/>
          <w:szCs w:val="23"/>
        </w:rPr>
        <w:t> model: letters besides </w:t>
      </w:r>
      <w:proofErr w:type="spellStart"/>
      <w:r w:rsidRPr="009F5116">
        <w:rPr>
          <w:rFonts w:ascii="MathJax_Math-italic" w:eastAsia="Times New Roman" w:hAnsi="MathJax_Math-italic" w:cs="Arial"/>
          <w:sz w:val="26"/>
          <w:szCs w:val="26"/>
          <w:bdr w:val="none" w:sz="0" w:space="0" w:color="auto" w:frame="1"/>
        </w:rPr>
        <w:t>k</w:t>
      </w:r>
      <w:r w:rsidRPr="009F5116">
        <w:rPr>
          <w:rFonts w:ascii="inherit" w:eastAsia="Times New Roman" w:hAnsi="inherit" w:cs="Arial"/>
          <w:sz w:val="23"/>
          <w:szCs w:val="23"/>
          <w:bdr w:val="none" w:sz="0" w:space="0" w:color="auto" w:frame="1"/>
        </w:rPr>
        <w:t>k</w:t>
      </w:r>
      <w:proofErr w:type="spellEnd"/>
      <w:r w:rsidRPr="009F5116">
        <w:rPr>
          <w:rFonts w:ascii="inherit" w:eastAsia="Times New Roman" w:hAnsi="inherit" w:cs="Arial"/>
          <w:sz w:val="23"/>
          <w:szCs w:val="23"/>
        </w:rPr>
        <w:t> are used for the rate constants of different processes to avoid excessive sub- and super-scripts. The model has the following features and assumptions, again following Hopfield:</w:t>
      </w:r>
    </w:p>
    <w:p w:rsidR="009F5116" w:rsidRPr="009F5116" w:rsidRDefault="009F5116" w:rsidP="009F5116">
      <w:pPr>
        <w:numPr>
          <w:ilvl w:val="0"/>
          <w:numId w:val="3"/>
        </w:numPr>
        <w:spacing w:after="0" w:line="240" w:lineRule="auto"/>
        <w:ind w:left="630"/>
        <w:textAlignment w:val="baseline"/>
        <w:rPr>
          <w:rFonts w:ascii="inherit" w:eastAsia="Times New Roman" w:hAnsi="inherit" w:cs="Arial"/>
          <w:sz w:val="23"/>
          <w:szCs w:val="23"/>
        </w:rPr>
      </w:pPr>
      <w:r w:rsidRPr="009F5116">
        <w:rPr>
          <w:rFonts w:ascii="inherit" w:eastAsia="Times New Roman" w:hAnsi="inherit" w:cs="Arial"/>
          <w:sz w:val="23"/>
          <w:szCs w:val="23"/>
        </w:rPr>
        <w:t>The amino acid complexes for C and D are assumed to be equally available in solution, so </w:t>
      </w:r>
      <w:r w:rsidRPr="009F5116">
        <w:rPr>
          <w:rFonts w:ascii="MathJax_Main" w:eastAsia="Times New Roman" w:hAnsi="MathJax_Main" w:cs="Arial"/>
          <w:sz w:val="26"/>
          <w:szCs w:val="26"/>
          <w:bdr w:val="none" w:sz="0" w:space="0" w:color="auto" w:frame="1"/>
        </w:rPr>
        <w:t>[C</w:t>
      </w:r>
      <w:r w:rsidRPr="009F5116">
        <w:rPr>
          <w:rFonts w:ascii="Cambria Math" w:eastAsia="Times New Roman" w:hAnsi="Cambria Math" w:cs="Cambria Math"/>
          <w:sz w:val="26"/>
          <w:szCs w:val="26"/>
          <w:bdr w:val="none" w:sz="0" w:space="0" w:color="auto" w:frame="1"/>
        </w:rPr>
        <w:t>⋅</w:t>
      </w:r>
      <w:r w:rsidRPr="009F5116">
        <w:rPr>
          <w:rFonts w:ascii="MathJax_Main" w:eastAsia="Times New Roman" w:hAnsi="MathJax_Main" w:cs="Arial"/>
          <w:sz w:val="26"/>
          <w:szCs w:val="26"/>
          <w:bdr w:val="none" w:sz="0" w:space="0" w:color="auto" w:frame="1"/>
        </w:rPr>
        <w:t>GTP</w:t>
      </w:r>
      <w:proofErr w:type="gramStart"/>
      <w:r w:rsidRPr="009F5116">
        <w:rPr>
          <w:rFonts w:ascii="MathJax_Main" w:eastAsia="Times New Roman" w:hAnsi="MathJax_Main" w:cs="Arial"/>
          <w:sz w:val="26"/>
          <w:szCs w:val="26"/>
          <w:bdr w:val="none" w:sz="0" w:space="0" w:color="auto" w:frame="1"/>
        </w:rPr>
        <w:t>]=</w:t>
      </w:r>
      <w:proofErr w:type="gramEnd"/>
      <w:r w:rsidRPr="009F5116">
        <w:rPr>
          <w:rFonts w:ascii="MathJax_Main" w:eastAsia="Times New Roman" w:hAnsi="MathJax_Main" w:cs="Arial"/>
          <w:sz w:val="26"/>
          <w:szCs w:val="26"/>
          <w:bdr w:val="none" w:sz="0" w:space="0" w:color="auto" w:frame="1"/>
        </w:rPr>
        <w:t>[D</w:t>
      </w:r>
      <w:r w:rsidRPr="009F5116">
        <w:rPr>
          <w:rFonts w:ascii="Cambria Math" w:eastAsia="Times New Roman" w:hAnsi="Cambria Math" w:cs="Cambria Math"/>
          <w:sz w:val="26"/>
          <w:szCs w:val="26"/>
          <w:bdr w:val="none" w:sz="0" w:space="0" w:color="auto" w:frame="1"/>
        </w:rPr>
        <w:t>⋅</w:t>
      </w:r>
      <w:r w:rsidRPr="009F5116">
        <w:rPr>
          <w:rFonts w:ascii="MathJax_Main" w:eastAsia="Times New Roman" w:hAnsi="MathJax_Main" w:cs="Arial"/>
          <w:sz w:val="26"/>
          <w:szCs w:val="26"/>
          <w:bdr w:val="none" w:sz="0" w:space="0" w:color="auto" w:frame="1"/>
        </w:rPr>
        <w:t>GTP]</w:t>
      </w:r>
      <w:r w:rsidRPr="009F5116">
        <w:rPr>
          <w:rFonts w:ascii="inherit" w:eastAsia="Times New Roman" w:hAnsi="inherit" w:cs="Arial"/>
          <w:sz w:val="23"/>
          <w:szCs w:val="23"/>
          <w:bdr w:val="none" w:sz="0" w:space="0" w:color="auto" w:frame="1"/>
        </w:rPr>
        <w:t>[C</w:t>
      </w:r>
      <w:r w:rsidRPr="009F5116">
        <w:rPr>
          <w:rFonts w:ascii="Cambria Math" w:eastAsia="Times New Roman" w:hAnsi="Cambria Math" w:cs="Cambria Math"/>
          <w:sz w:val="23"/>
          <w:szCs w:val="23"/>
          <w:bdr w:val="none" w:sz="0" w:space="0" w:color="auto" w:frame="1"/>
        </w:rPr>
        <w:t>⋅</w:t>
      </w:r>
      <w:r w:rsidRPr="009F5116">
        <w:rPr>
          <w:rFonts w:ascii="inherit" w:eastAsia="Times New Roman" w:hAnsi="inherit" w:cs="Arial"/>
          <w:sz w:val="23"/>
          <w:szCs w:val="23"/>
          <w:bdr w:val="none" w:sz="0" w:space="0" w:color="auto" w:frame="1"/>
        </w:rPr>
        <w:t>GTP]=[D</w:t>
      </w:r>
      <w:r w:rsidRPr="009F5116">
        <w:rPr>
          <w:rFonts w:ascii="Cambria Math" w:eastAsia="Times New Roman" w:hAnsi="Cambria Math" w:cs="Cambria Math"/>
          <w:sz w:val="23"/>
          <w:szCs w:val="23"/>
          <w:bdr w:val="none" w:sz="0" w:space="0" w:color="auto" w:frame="1"/>
        </w:rPr>
        <w:t>⋅</w:t>
      </w:r>
      <w:r w:rsidRPr="009F5116">
        <w:rPr>
          <w:rFonts w:ascii="inherit" w:eastAsia="Times New Roman" w:hAnsi="inherit" w:cs="Arial"/>
          <w:sz w:val="23"/>
          <w:szCs w:val="23"/>
          <w:bdr w:val="none" w:sz="0" w:space="0" w:color="auto" w:frame="1"/>
        </w:rPr>
        <w:t>GTP]</w:t>
      </w:r>
      <w:r w:rsidRPr="009F5116">
        <w:rPr>
          <w:rFonts w:ascii="inherit" w:eastAsia="Times New Roman" w:hAnsi="inherit" w:cs="Arial"/>
          <w:sz w:val="23"/>
          <w:szCs w:val="23"/>
        </w:rPr>
        <w:t>.</w:t>
      </w:r>
    </w:p>
    <w:p w:rsidR="009F5116" w:rsidRPr="009F5116" w:rsidRDefault="009F5116" w:rsidP="009F5116">
      <w:pPr>
        <w:numPr>
          <w:ilvl w:val="0"/>
          <w:numId w:val="3"/>
        </w:numPr>
        <w:spacing w:after="0" w:line="240" w:lineRule="auto"/>
        <w:ind w:left="630"/>
        <w:textAlignment w:val="baseline"/>
        <w:rPr>
          <w:rFonts w:ascii="inherit" w:eastAsia="Times New Roman" w:hAnsi="inherit" w:cs="Arial"/>
          <w:sz w:val="23"/>
          <w:szCs w:val="23"/>
        </w:rPr>
      </w:pPr>
      <w:r w:rsidRPr="009F5116">
        <w:rPr>
          <w:rFonts w:ascii="inherit" w:eastAsia="Times New Roman" w:hAnsi="inherit" w:cs="Arial"/>
          <w:sz w:val="23"/>
          <w:szCs w:val="23"/>
        </w:rPr>
        <w:t>The rates </w:t>
      </w:r>
      <w:r w:rsidRPr="009F5116">
        <w:rPr>
          <w:rFonts w:ascii="MathJax_Math-italic" w:eastAsia="Times New Roman" w:hAnsi="MathJax_Math-italic" w:cs="Arial"/>
          <w:sz w:val="26"/>
          <w:szCs w:val="26"/>
          <w:bdr w:val="none" w:sz="0" w:space="0" w:color="auto" w:frame="1"/>
        </w:rPr>
        <w:t>m</w:t>
      </w:r>
      <w:r w:rsidRPr="009F5116">
        <w:rPr>
          <w:rFonts w:ascii="inherit" w:eastAsia="Times New Roman" w:hAnsi="inherit" w:cs="Arial"/>
          <w:sz w:val="23"/>
          <w:szCs w:val="23"/>
          <w:bdr w:val="none" w:sz="0" w:space="0" w:color="auto" w:frame="1"/>
        </w:rPr>
        <w:t>m</w:t>
      </w:r>
      <w:r w:rsidRPr="009F5116">
        <w:rPr>
          <w:rFonts w:ascii="inherit" w:eastAsia="Times New Roman" w:hAnsi="inherit" w:cs="Arial"/>
          <w:sz w:val="23"/>
          <w:szCs w:val="23"/>
        </w:rPr>
        <w:t>, </w:t>
      </w:r>
      <w:proofErr w:type="spellStart"/>
      <w:r w:rsidRPr="009F5116">
        <w:rPr>
          <w:rFonts w:ascii="MathJax_Math-italic" w:eastAsia="Times New Roman" w:hAnsi="MathJax_Math-italic" w:cs="Arial"/>
          <w:sz w:val="26"/>
          <w:szCs w:val="26"/>
          <w:bdr w:val="none" w:sz="0" w:space="0" w:color="auto" w:frame="1"/>
        </w:rPr>
        <w:t>m</w:t>
      </w:r>
      <w:r w:rsidRPr="009F5116">
        <w:rPr>
          <w:rFonts w:ascii="MathJax_Main" w:eastAsia="Times New Roman" w:hAnsi="MathJax_Main" w:cs="Arial"/>
          <w:sz w:val="18"/>
          <w:szCs w:val="18"/>
          <w:bdr w:val="none" w:sz="0" w:space="0" w:color="auto" w:frame="1"/>
        </w:rPr>
        <w:t>′</w:t>
      </w:r>
      <w:r w:rsidRPr="009F5116">
        <w:rPr>
          <w:rFonts w:ascii="inherit" w:eastAsia="Times New Roman" w:hAnsi="inherit" w:cs="Arial"/>
          <w:sz w:val="23"/>
          <w:szCs w:val="23"/>
          <w:bdr w:val="none" w:sz="0" w:space="0" w:color="auto" w:frame="1"/>
        </w:rPr>
        <w:t>m</w:t>
      </w:r>
      <w:proofErr w:type="spellEnd"/>
      <w:r w:rsidRPr="009F5116">
        <w:rPr>
          <w:rFonts w:ascii="inherit" w:eastAsia="Times New Roman" w:hAnsi="inherit" w:cs="Arial"/>
          <w:sz w:val="23"/>
          <w:szCs w:val="23"/>
          <w:bdr w:val="none" w:sz="0" w:space="0" w:color="auto" w:frame="1"/>
        </w:rPr>
        <w:t>′</w:t>
      </w:r>
      <w:r w:rsidRPr="009F5116">
        <w:rPr>
          <w:rFonts w:ascii="inherit" w:eastAsia="Times New Roman" w:hAnsi="inherit" w:cs="Arial"/>
          <w:sz w:val="23"/>
          <w:szCs w:val="23"/>
        </w:rPr>
        <w:t> and </w:t>
      </w:r>
      <w:proofErr w:type="spellStart"/>
      <w:r w:rsidRPr="009F5116">
        <w:rPr>
          <w:rFonts w:ascii="MathJax_Math-italic" w:eastAsia="Times New Roman" w:hAnsi="MathJax_Math-italic" w:cs="Arial"/>
          <w:sz w:val="26"/>
          <w:szCs w:val="26"/>
          <w:bdr w:val="none" w:sz="0" w:space="0" w:color="auto" w:frame="1"/>
        </w:rPr>
        <w:t>w</w:t>
      </w:r>
      <w:r w:rsidRPr="009F5116">
        <w:rPr>
          <w:rFonts w:ascii="inherit" w:eastAsia="Times New Roman" w:hAnsi="inherit" w:cs="Arial"/>
          <w:sz w:val="23"/>
          <w:szCs w:val="23"/>
          <w:bdr w:val="none" w:sz="0" w:space="0" w:color="auto" w:frame="1"/>
        </w:rPr>
        <w:t>w</w:t>
      </w:r>
      <w:proofErr w:type="spellEnd"/>
      <w:r w:rsidRPr="009F5116">
        <w:rPr>
          <w:rFonts w:ascii="inherit" w:eastAsia="Times New Roman" w:hAnsi="inherit" w:cs="Arial"/>
          <w:sz w:val="23"/>
          <w:szCs w:val="23"/>
        </w:rPr>
        <w:t> are identical for both the C and D processes.</w:t>
      </w:r>
    </w:p>
    <w:p w:rsidR="009F5116" w:rsidRPr="009F5116" w:rsidRDefault="009F5116" w:rsidP="009F5116">
      <w:pPr>
        <w:numPr>
          <w:ilvl w:val="0"/>
          <w:numId w:val="3"/>
        </w:numPr>
        <w:spacing w:after="0" w:line="240" w:lineRule="auto"/>
        <w:ind w:left="630"/>
        <w:textAlignment w:val="baseline"/>
        <w:rPr>
          <w:rFonts w:ascii="inherit" w:eastAsia="Times New Roman" w:hAnsi="inherit" w:cs="Arial"/>
          <w:sz w:val="23"/>
          <w:szCs w:val="23"/>
        </w:rPr>
      </w:pPr>
      <w:r w:rsidRPr="009F5116">
        <w:rPr>
          <w:rFonts w:ascii="inherit" w:eastAsia="Times New Roman" w:hAnsi="inherit" w:cs="Arial"/>
          <w:sz w:val="23"/>
          <w:szCs w:val="23"/>
        </w:rPr>
        <w:t>On-rates are also assumed to be the same for both processes, so that </w:t>
      </w:r>
      <w:proofErr w:type="spellStart"/>
      <w:r w:rsidRPr="009F5116">
        <w:rPr>
          <w:rFonts w:ascii="MathJax_Math-italic" w:eastAsia="Times New Roman" w:hAnsi="MathJax_Math-italic" w:cs="Arial"/>
          <w:sz w:val="26"/>
          <w:szCs w:val="26"/>
          <w:bdr w:val="none" w:sz="0" w:space="0" w:color="auto" w:frame="1"/>
        </w:rPr>
        <w:t>k</w:t>
      </w:r>
      <w:r w:rsidRPr="009F5116">
        <w:rPr>
          <w:rFonts w:ascii="MathJax_Main" w:eastAsia="Times New Roman" w:hAnsi="MathJax_Main" w:cs="Arial"/>
          <w:sz w:val="18"/>
          <w:szCs w:val="18"/>
          <w:bdr w:val="none" w:sz="0" w:space="0" w:color="auto" w:frame="1"/>
        </w:rPr>
        <w:t>′</w:t>
      </w:r>
      <w:r w:rsidRPr="009F5116">
        <w:rPr>
          <w:rFonts w:ascii="MathJax_Math-italic" w:eastAsia="Times New Roman" w:hAnsi="MathJax_Math-italic" w:cs="Arial"/>
          <w:sz w:val="18"/>
          <w:szCs w:val="18"/>
          <w:bdr w:val="none" w:sz="0" w:space="0" w:color="auto" w:frame="1"/>
        </w:rPr>
        <w:t>C</w:t>
      </w:r>
      <w:proofErr w:type="spellEnd"/>
      <w:r w:rsidRPr="009F5116">
        <w:rPr>
          <w:rFonts w:ascii="MathJax_Main" w:eastAsia="Times New Roman" w:hAnsi="MathJax_Main" w:cs="Arial"/>
          <w:sz w:val="26"/>
          <w:szCs w:val="26"/>
          <w:bdr w:val="none" w:sz="0" w:space="0" w:color="auto" w:frame="1"/>
        </w:rPr>
        <w:t>=</w:t>
      </w:r>
      <w:proofErr w:type="spellStart"/>
      <w:r w:rsidRPr="009F5116">
        <w:rPr>
          <w:rFonts w:ascii="MathJax_Math-italic" w:eastAsia="Times New Roman" w:hAnsi="MathJax_Math-italic" w:cs="Arial"/>
          <w:sz w:val="26"/>
          <w:szCs w:val="26"/>
          <w:bdr w:val="none" w:sz="0" w:space="0" w:color="auto" w:frame="1"/>
        </w:rPr>
        <w:t>k</w:t>
      </w:r>
      <w:r w:rsidRPr="009F5116">
        <w:rPr>
          <w:rFonts w:ascii="MathJax_Main" w:eastAsia="Times New Roman" w:hAnsi="MathJax_Main" w:cs="Arial"/>
          <w:sz w:val="18"/>
          <w:szCs w:val="18"/>
          <w:bdr w:val="none" w:sz="0" w:space="0" w:color="auto" w:frame="1"/>
        </w:rPr>
        <w:t>′</w:t>
      </w:r>
      <w:r w:rsidRPr="009F5116">
        <w:rPr>
          <w:rFonts w:ascii="MathJax_Math-italic" w:eastAsia="Times New Roman" w:hAnsi="MathJax_Math-italic" w:cs="Arial"/>
          <w:sz w:val="18"/>
          <w:szCs w:val="18"/>
          <w:bdr w:val="none" w:sz="0" w:space="0" w:color="auto" w:frame="1"/>
        </w:rPr>
        <w:t>D</w:t>
      </w:r>
      <w:r w:rsidRPr="009F5116">
        <w:rPr>
          <w:rFonts w:ascii="inherit" w:eastAsia="Times New Roman" w:hAnsi="inherit" w:cs="Arial"/>
          <w:sz w:val="23"/>
          <w:szCs w:val="23"/>
          <w:bdr w:val="none" w:sz="0" w:space="0" w:color="auto" w:frame="1"/>
        </w:rPr>
        <w:t>kC</w:t>
      </w:r>
      <w:proofErr w:type="spellEnd"/>
      <w:r w:rsidRPr="009F5116">
        <w:rPr>
          <w:rFonts w:ascii="inherit" w:eastAsia="Times New Roman" w:hAnsi="inherit" w:cs="Arial"/>
          <w:sz w:val="23"/>
          <w:szCs w:val="23"/>
          <w:bdr w:val="none" w:sz="0" w:space="0" w:color="auto" w:frame="1"/>
        </w:rPr>
        <w:t>′=</w:t>
      </w:r>
      <w:proofErr w:type="spellStart"/>
      <w:r w:rsidRPr="009F5116">
        <w:rPr>
          <w:rFonts w:ascii="inherit" w:eastAsia="Times New Roman" w:hAnsi="inherit" w:cs="Arial"/>
          <w:sz w:val="23"/>
          <w:szCs w:val="23"/>
          <w:bdr w:val="none" w:sz="0" w:space="0" w:color="auto" w:frame="1"/>
        </w:rPr>
        <w:t>kD</w:t>
      </w:r>
      <w:proofErr w:type="spellEnd"/>
      <w:r w:rsidRPr="009F5116">
        <w:rPr>
          <w:rFonts w:ascii="inherit" w:eastAsia="Times New Roman" w:hAnsi="inherit" w:cs="Arial"/>
          <w:sz w:val="23"/>
          <w:szCs w:val="23"/>
          <w:bdr w:val="none" w:sz="0" w:space="0" w:color="auto" w:frame="1"/>
        </w:rPr>
        <w:t>′</w:t>
      </w:r>
      <w:r w:rsidRPr="009F5116">
        <w:rPr>
          <w:rFonts w:ascii="inherit" w:eastAsia="Times New Roman" w:hAnsi="inherit" w:cs="Arial"/>
          <w:sz w:val="23"/>
          <w:szCs w:val="23"/>
        </w:rPr>
        <w:t> and </w:t>
      </w:r>
      <w:proofErr w:type="spellStart"/>
      <w:r w:rsidRPr="009F5116">
        <w:rPr>
          <w:rFonts w:ascii="MathJax_Math-italic" w:eastAsia="Times New Roman" w:hAnsi="MathJax_Math-italic" w:cs="Arial"/>
          <w:sz w:val="26"/>
          <w:szCs w:val="26"/>
          <w:bdr w:val="none" w:sz="0" w:space="0" w:color="auto" w:frame="1"/>
        </w:rPr>
        <w:t>l</w:t>
      </w:r>
      <w:r w:rsidRPr="009F5116">
        <w:rPr>
          <w:rFonts w:ascii="MathJax_Main" w:eastAsia="Times New Roman" w:hAnsi="MathJax_Main" w:cs="Arial"/>
          <w:sz w:val="18"/>
          <w:szCs w:val="18"/>
          <w:bdr w:val="none" w:sz="0" w:space="0" w:color="auto" w:frame="1"/>
        </w:rPr>
        <w:t>′</w:t>
      </w:r>
      <w:r w:rsidRPr="009F5116">
        <w:rPr>
          <w:rFonts w:ascii="MathJax_Math-italic" w:eastAsia="Times New Roman" w:hAnsi="MathJax_Math-italic" w:cs="Arial"/>
          <w:sz w:val="18"/>
          <w:szCs w:val="18"/>
          <w:bdr w:val="none" w:sz="0" w:space="0" w:color="auto" w:frame="1"/>
        </w:rPr>
        <w:t>C</w:t>
      </w:r>
      <w:proofErr w:type="spellEnd"/>
      <w:r w:rsidRPr="009F5116">
        <w:rPr>
          <w:rFonts w:ascii="MathJax_Main" w:eastAsia="Times New Roman" w:hAnsi="MathJax_Main" w:cs="Arial"/>
          <w:sz w:val="26"/>
          <w:szCs w:val="26"/>
          <w:bdr w:val="none" w:sz="0" w:space="0" w:color="auto" w:frame="1"/>
        </w:rPr>
        <w:t>=</w:t>
      </w:r>
      <w:proofErr w:type="spellStart"/>
      <w:r w:rsidRPr="009F5116">
        <w:rPr>
          <w:rFonts w:ascii="MathJax_Math-italic" w:eastAsia="Times New Roman" w:hAnsi="MathJax_Math-italic" w:cs="Arial"/>
          <w:sz w:val="26"/>
          <w:szCs w:val="26"/>
          <w:bdr w:val="none" w:sz="0" w:space="0" w:color="auto" w:frame="1"/>
        </w:rPr>
        <w:t>l</w:t>
      </w:r>
      <w:r w:rsidRPr="009F5116">
        <w:rPr>
          <w:rFonts w:ascii="MathJax_Main" w:eastAsia="Times New Roman" w:hAnsi="MathJax_Main" w:cs="Arial"/>
          <w:sz w:val="18"/>
          <w:szCs w:val="18"/>
          <w:bdr w:val="none" w:sz="0" w:space="0" w:color="auto" w:frame="1"/>
        </w:rPr>
        <w:t>′</w:t>
      </w:r>
      <w:r w:rsidRPr="009F5116">
        <w:rPr>
          <w:rFonts w:ascii="MathJax_Math-italic" w:eastAsia="Times New Roman" w:hAnsi="MathJax_Math-italic" w:cs="Arial"/>
          <w:sz w:val="18"/>
          <w:szCs w:val="18"/>
          <w:bdr w:val="none" w:sz="0" w:space="0" w:color="auto" w:frame="1"/>
        </w:rPr>
        <w:t>D</w:t>
      </w:r>
      <w:r w:rsidRPr="009F5116">
        <w:rPr>
          <w:rFonts w:ascii="inherit" w:eastAsia="Times New Roman" w:hAnsi="inherit" w:cs="Arial"/>
          <w:sz w:val="23"/>
          <w:szCs w:val="23"/>
          <w:bdr w:val="none" w:sz="0" w:space="0" w:color="auto" w:frame="1"/>
        </w:rPr>
        <w:t>lC</w:t>
      </w:r>
      <w:proofErr w:type="spellEnd"/>
      <w:r w:rsidRPr="009F5116">
        <w:rPr>
          <w:rFonts w:ascii="inherit" w:eastAsia="Times New Roman" w:hAnsi="inherit" w:cs="Arial"/>
          <w:sz w:val="23"/>
          <w:szCs w:val="23"/>
          <w:bdr w:val="none" w:sz="0" w:space="0" w:color="auto" w:frame="1"/>
        </w:rPr>
        <w:t>′=</w:t>
      </w:r>
      <w:proofErr w:type="spellStart"/>
      <w:r w:rsidRPr="009F5116">
        <w:rPr>
          <w:rFonts w:ascii="inherit" w:eastAsia="Times New Roman" w:hAnsi="inherit" w:cs="Arial"/>
          <w:sz w:val="23"/>
          <w:szCs w:val="23"/>
          <w:bdr w:val="none" w:sz="0" w:space="0" w:color="auto" w:frame="1"/>
        </w:rPr>
        <w:t>lD</w:t>
      </w:r>
      <w:proofErr w:type="spellEnd"/>
      <w:r w:rsidRPr="009F5116">
        <w:rPr>
          <w:rFonts w:ascii="inherit" w:eastAsia="Times New Roman" w:hAnsi="inherit" w:cs="Arial"/>
          <w:sz w:val="23"/>
          <w:szCs w:val="23"/>
          <w:bdr w:val="none" w:sz="0" w:space="0" w:color="auto" w:frame="1"/>
        </w:rPr>
        <w:t>′</w:t>
      </w:r>
      <w:r w:rsidRPr="009F5116">
        <w:rPr>
          <w:rFonts w:ascii="inherit" w:eastAsia="Times New Roman" w:hAnsi="inherit" w:cs="Arial"/>
          <w:sz w:val="23"/>
          <w:szCs w:val="23"/>
        </w:rPr>
        <w:t>.</w:t>
      </w:r>
    </w:p>
    <w:p w:rsidR="009F5116" w:rsidRPr="009F5116" w:rsidRDefault="009F5116" w:rsidP="009F5116">
      <w:pPr>
        <w:numPr>
          <w:ilvl w:val="0"/>
          <w:numId w:val="3"/>
        </w:numPr>
        <w:spacing w:after="0" w:line="240" w:lineRule="auto"/>
        <w:ind w:left="630"/>
        <w:textAlignment w:val="baseline"/>
        <w:rPr>
          <w:rFonts w:ascii="inherit" w:eastAsia="Times New Roman" w:hAnsi="inherit" w:cs="Arial"/>
          <w:sz w:val="23"/>
          <w:szCs w:val="23"/>
        </w:rPr>
      </w:pPr>
      <w:r w:rsidRPr="009F5116">
        <w:rPr>
          <w:rFonts w:ascii="inherit" w:eastAsia="Times New Roman" w:hAnsi="inherit" w:cs="Arial"/>
          <w:sz w:val="23"/>
          <w:szCs w:val="23"/>
        </w:rPr>
        <w:t>Discrimination is assumed to occur via unbinding processes, with the more favorable C being slower to unbind compared to D. Specifically, off-rates are chosen to differ by a factor of </w:t>
      </w:r>
      <w:r w:rsidRPr="009F5116">
        <w:rPr>
          <w:rFonts w:ascii="MathJax_Math-italic" w:eastAsia="Times New Roman" w:hAnsi="MathJax_Math-italic" w:cs="Arial"/>
          <w:sz w:val="26"/>
          <w:szCs w:val="26"/>
          <w:bdr w:val="none" w:sz="0" w:space="0" w:color="auto" w:frame="1"/>
        </w:rPr>
        <w:t>f</w:t>
      </w:r>
      <w:r w:rsidRPr="009F5116">
        <w:rPr>
          <w:rFonts w:ascii="MathJax_Main" w:eastAsia="Times New Roman" w:hAnsi="MathJax_Main" w:cs="Arial"/>
          <w:sz w:val="18"/>
          <w:szCs w:val="18"/>
          <w:bdr w:val="none" w:sz="0" w:space="0" w:color="auto" w:frame="1"/>
        </w:rPr>
        <w:t>0</w:t>
      </w:r>
      <w:r w:rsidRPr="009F5116">
        <w:rPr>
          <w:rFonts w:ascii="MathJax_Main" w:eastAsia="Times New Roman" w:hAnsi="MathJax_Main" w:cs="Arial"/>
          <w:sz w:val="26"/>
          <w:szCs w:val="26"/>
          <w:bdr w:val="none" w:sz="0" w:space="0" w:color="auto" w:frame="1"/>
        </w:rPr>
        <w:t>&lt;1</w:t>
      </w:r>
      <w:r w:rsidRPr="009F5116">
        <w:rPr>
          <w:rFonts w:ascii="inherit" w:eastAsia="Times New Roman" w:hAnsi="inherit" w:cs="Arial"/>
          <w:sz w:val="23"/>
          <w:szCs w:val="23"/>
          <w:bdr w:val="none" w:sz="0" w:space="0" w:color="auto" w:frame="1"/>
        </w:rPr>
        <w:t>f0&lt;1</w:t>
      </w:r>
      <w:r w:rsidRPr="009F5116">
        <w:rPr>
          <w:rFonts w:ascii="inherit" w:eastAsia="Times New Roman" w:hAnsi="inherit" w:cs="Arial"/>
          <w:sz w:val="23"/>
          <w:szCs w:val="23"/>
        </w:rPr>
        <w:t> so that </w:t>
      </w:r>
      <w:proofErr w:type="spellStart"/>
      <w:r w:rsidRPr="009F5116">
        <w:rPr>
          <w:rFonts w:ascii="MathJax_Math-italic" w:eastAsia="Times New Roman" w:hAnsi="MathJax_Math-italic" w:cs="Arial"/>
          <w:sz w:val="26"/>
          <w:szCs w:val="26"/>
          <w:bdr w:val="none" w:sz="0" w:space="0" w:color="auto" w:frame="1"/>
        </w:rPr>
        <w:t>l</w:t>
      </w:r>
      <w:r w:rsidRPr="009F5116">
        <w:rPr>
          <w:rFonts w:ascii="MathJax_Math-italic" w:eastAsia="Times New Roman" w:hAnsi="MathJax_Math-italic" w:cs="Arial"/>
          <w:sz w:val="18"/>
          <w:szCs w:val="18"/>
          <w:bdr w:val="none" w:sz="0" w:space="0" w:color="auto" w:frame="1"/>
        </w:rPr>
        <w:t>C</w:t>
      </w:r>
      <w:proofErr w:type="spellEnd"/>
      <w:r w:rsidRPr="009F5116">
        <w:rPr>
          <w:rFonts w:ascii="MathJax_Main" w:eastAsia="Times New Roman" w:hAnsi="MathJax_Main" w:cs="Arial"/>
          <w:sz w:val="26"/>
          <w:szCs w:val="26"/>
          <w:bdr w:val="none" w:sz="0" w:space="0" w:color="auto" w:frame="1"/>
        </w:rPr>
        <w:t>=</w:t>
      </w:r>
      <w:r w:rsidRPr="009F5116">
        <w:rPr>
          <w:rFonts w:ascii="MathJax_Math-italic" w:eastAsia="Times New Roman" w:hAnsi="MathJax_Math-italic" w:cs="Arial"/>
          <w:sz w:val="26"/>
          <w:szCs w:val="26"/>
          <w:bdr w:val="none" w:sz="0" w:space="0" w:color="auto" w:frame="1"/>
        </w:rPr>
        <w:t>f</w:t>
      </w:r>
      <w:r w:rsidRPr="009F5116">
        <w:rPr>
          <w:rFonts w:ascii="MathJax_Main" w:eastAsia="Times New Roman" w:hAnsi="MathJax_Main" w:cs="Arial"/>
          <w:sz w:val="18"/>
          <w:szCs w:val="18"/>
          <w:bdr w:val="none" w:sz="0" w:space="0" w:color="auto" w:frame="1"/>
        </w:rPr>
        <w:t>0</w:t>
      </w:r>
      <w:r w:rsidRPr="009F5116">
        <w:rPr>
          <w:rFonts w:ascii="MathJax_Math-italic" w:eastAsia="Times New Roman" w:hAnsi="MathJax_Math-italic" w:cs="Arial"/>
          <w:sz w:val="26"/>
          <w:szCs w:val="26"/>
          <w:bdr w:val="none" w:sz="0" w:space="0" w:color="auto" w:frame="1"/>
        </w:rPr>
        <w:t>l</w:t>
      </w:r>
      <w:r w:rsidRPr="009F5116">
        <w:rPr>
          <w:rFonts w:ascii="MathJax_Math-italic" w:eastAsia="Times New Roman" w:hAnsi="MathJax_Math-italic" w:cs="Arial"/>
          <w:sz w:val="18"/>
          <w:szCs w:val="18"/>
          <w:bdr w:val="none" w:sz="0" w:space="0" w:color="auto" w:frame="1"/>
        </w:rPr>
        <w:t>D</w:t>
      </w:r>
      <w:r w:rsidRPr="009F5116">
        <w:rPr>
          <w:rFonts w:ascii="inherit" w:eastAsia="Times New Roman" w:hAnsi="inherit" w:cs="Arial"/>
          <w:sz w:val="23"/>
          <w:szCs w:val="23"/>
          <w:bdr w:val="none" w:sz="0" w:space="0" w:color="auto" w:frame="1"/>
        </w:rPr>
        <w:t>lC=f0lD</w:t>
      </w:r>
      <w:r w:rsidRPr="009F5116">
        <w:rPr>
          <w:rFonts w:ascii="inherit" w:eastAsia="Times New Roman" w:hAnsi="inherit" w:cs="Arial"/>
          <w:sz w:val="23"/>
          <w:szCs w:val="23"/>
        </w:rPr>
        <w:t> and </w:t>
      </w:r>
      <w:proofErr w:type="spellStart"/>
      <w:r w:rsidRPr="009F5116">
        <w:rPr>
          <w:rFonts w:ascii="MathJax_Math-italic" w:eastAsia="Times New Roman" w:hAnsi="MathJax_Math-italic" w:cs="Arial"/>
          <w:sz w:val="26"/>
          <w:szCs w:val="26"/>
          <w:bdr w:val="none" w:sz="0" w:space="0" w:color="auto" w:frame="1"/>
        </w:rPr>
        <w:t>k</w:t>
      </w:r>
      <w:r w:rsidRPr="009F5116">
        <w:rPr>
          <w:rFonts w:ascii="MathJax_Math-italic" w:eastAsia="Times New Roman" w:hAnsi="MathJax_Math-italic" w:cs="Arial"/>
          <w:sz w:val="18"/>
          <w:szCs w:val="18"/>
          <w:bdr w:val="none" w:sz="0" w:space="0" w:color="auto" w:frame="1"/>
        </w:rPr>
        <w:t>C</w:t>
      </w:r>
      <w:proofErr w:type="spellEnd"/>
      <w:r w:rsidRPr="009F5116">
        <w:rPr>
          <w:rFonts w:ascii="MathJax_Main" w:eastAsia="Times New Roman" w:hAnsi="MathJax_Main" w:cs="Arial"/>
          <w:sz w:val="26"/>
          <w:szCs w:val="26"/>
          <w:bdr w:val="none" w:sz="0" w:space="0" w:color="auto" w:frame="1"/>
        </w:rPr>
        <w:t>=</w:t>
      </w:r>
      <w:r w:rsidRPr="009F5116">
        <w:rPr>
          <w:rFonts w:ascii="MathJax_Math-italic" w:eastAsia="Times New Roman" w:hAnsi="MathJax_Math-italic" w:cs="Arial"/>
          <w:sz w:val="26"/>
          <w:szCs w:val="26"/>
          <w:bdr w:val="none" w:sz="0" w:space="0" w:color="auto" w:frame="1"/>
        </w:rPr>
        <w:t>f</w:t>
      </w:r>
      <w:r w:rsidRPr="009F5116">
        <w:rPr>
          <w:rFonts w:ascii="MathJax_Main" w:eastAsia="Times New Roman" w:hAnsi="MathJax_Main" w:cs="Arial"/>
          <w:sz w:val="18"/>
          <w:szCs w:val="18"/>
          <w:bdr w:val="none" w:sz="0" w:space="0" w:color="auto" w:frame="1"/>
        </w:rPr>
        <w:t>0</w:t>
      </w:r>
      <w:r w:rsidRPr="009F5116">
        <w:rPr>
          <w:rFonts w:ascii="MathJax_Math-italic" w:eastAsia="Times New Roman" w:hAnsi="MathJax_Math-italic" w:cs="Arial"/>
          <w:sz w:val="26"/>
          <w:szCs w:val="26"/>
          <w:bdr w:val="none" w:sz="0" w:space="0" w:color="auto" w:frame="1"/>
        </w:rPr>
        <w:t>k</w:t>
      </w:r>
      <w:r w:rsidRPr="009F5116">
        <w:rPr>
          <w:rFonts w:ascii="MathJax_Math-italic" w:eastAsia="Times New Roman" w:hAnsi="MathJax_Math-italic" w:cs="Arial"/>
          <w:sz w:val="18"/>
          <w:szCs w:val="18"/>
          <w:bdr w:val="none" w:sz="0" w:space="0" w:color="auto" w:frame="1"/>
        </w:rPr>
        <w:t>D</w:t>
      </w:r>
      <w:r w:rsidRPr="009F5116">
        <w:rPr>
          <w:rFonts w:ascii="inherit" w:eastAsia="Times New Roman" w:hAnsi="inherit" w:cs="Arial"/>
          <w:sz w:val="23"/>
          <w:szCs w:val="23"/>
          <w:bdr w:val="none" w:sz="0" w:space="0" w:color="auto" w:frame="1"/>
        </w:rPr>
        <w:t>kC=f0kD</w:t>
      </w:r>
      <w:r w:rsidRPr="009F5116">
        <w:rPr>
          <w:rFonts w:ascii="inherit" w:eastAsia="Times New Roman" w:hAnsi="inherit" w:cs="Arial"/>
          <w:sz w:val="23"/>
          <w:szCs w:val="23"/>
        </w:rPr>
        <w:t>.</w:t>
      </w:r>
    </w:p>
    <w:p w:rsidR="009F5116" w:rsidRPr="009F5116" w:rsidRDefault="009F5116" w:rsidP="009F5116">
      <w:pPr>
        <w:numPr>
          <w:ilvl w:val="0"/>
          <w:numId w:val="3"/>
        </w:numPr>
        <w:spacing w:after="0" w:line="240" w:lineRule="auto"/>
        <w:ind w:left="630"/>
        <w:textAlignment w:val="baseline"/>
        <w:rPr>
          <w:rFonts w:ascii="inherit" w:eastAsia="Times New Roman" w:hAnsi="inherit" w:cs="Arial"/>
          <w:sz w:val="23"/>
          <w:szCs w:val="23"/>
        </w:rPr>
      </w:pPr>
      <w:r w:rsidRPr="009F5116">
        <w:rPr>
          <w:rFonts w:ascii="MathJax_Main" w:eastAsia="Times New Roman" w:hAnsi="MathJax_Main" w:cs="Arial"/>
          <w:sz w:val="26"/>
          <w:szCs w:val="26"/>
          <w:bdr w:val="none" w:sz="0" w:space="0" w:color="auto" w:frame="1"/>
        </w:rPr>
        <w:t>C</w:t>
      </w:r>
      <w:r w:rsidRPr="009F5116">
        <w:rPr>
          <w:rFonts w:ascii="Cambria Math" w:eastAsia="Times New Roman" w:hAnsi="Cambria Math" w:cs="Cambria Math"/>
          <w:sz w:val="26"/>
          <w:szCs w:val="26"/>
          <w:bdr w:val="none" w:sz="0" w:space="0" w:color="auto" w:frame="1"/>
        </w:rPr>
        <w:t>⋅</w:t>
      </w:r>
      <w:r w:rsidRPr="009F5116">
        <w:rPr>
          <w:rFonts w:ascii="MathJax_Main" w:eastAsia="Times New Roman" w:hAnsi="MathJax_Main" w:cs="Arial"/>
          <w:sz w:val="26"/>
          <w:szCs w:val="26"/>
          <w:bdr w:val="none" w:sz="0" w:space="0" w:color="auto" w:frame="1"/>
        </w:rPr>
        <w:t>GTP</w:t>
      </w:r>
      <w:r w:rsidRPr="009F5116">
        <w:rPr>
          <w:rFonts w:ascii="inherit" w:eastAsia="Times New Roman" w:hAnsi="inherit" w:cs="Arial"/>
          <w:sz w:val="23"/>
          <w:szCs w:val="23"/>
          <w:bdr w:val="none" w:sz="0" w:space="0" w:color="auto" w:frame="1"/>
        </w:rPr>
        <w:t>C</w:t>
      </w:r>
      <w:r w:rsidRPr="009F5116">
        <w:rPr>
          <w:rFonts w:ascii="Cambria Math" w:eastAsia="Times New Roman" w:hAnsi="Cambria Math" w:cs="Cambria Math"/>
          <w:sz w:val="23"/>
          <w:szCs w:val="23"/>
          <w:bdr w:val="none" w:sz="0" w:space="0" w:color="auto" w:frame="1"/>
        </w:rPr>
        <w:t>⋅</w:t>
      </w:r>
      <w:r w:rsidRPr="009F5116">
        <w:rPr>
          <w:rFonts w:ascii="inherit" w:eastAsia="Times New Roman" w:hAnsi="inherit" w:cs="Arial"/>
          <w:sz w:val="23"/>
          <w:szCs w:val="23"/>
          <w:bdr w:val="none" w:sz="0" w:space="0" w:color="auto" w:frame="1"/>
        </w:rPr>
        <w:t>GTP</w:t>
      </w:r>
      <w:r w:rsidRPr="009F5116">
        <w:rPr>
          <w:rFonts w:ascii="inherit" w:eastAsia="Times New Roman" w:hAnsi="inherit" w:cs="Arial"/>
          <w:sz w:val="23"/>
          <w:szCs w:val="23"/>
        </w:rPr>
        <w:t> binding is assumed to be more favorable than </w:t>
      </w:r>
      <w:r w:rsidRPr="009F5116">
        <w:rPr>
          <w:rFonts w:ascii="MathJax_Main" w:eastAsia="Times New Roman" w:hAnsi="MathJax_Main" w:cs="Arial"/>
          <w:sz w:val="26"/>
          <w:szCs w:val="26"/>
          <w:bdr w:val="none" w:sz="0" w:space="0" w:color="auto" w:frame="1"/>
        </w:rPr>
        <w:t>C</w:t>
      </w:r>
      <w:r w:rsidRPr="009F5116">
        <w:rPr>
          <w:rFonts w:ascii="Cambria Math" w:eastAsia="Times New Roman" w:hAnsi="Cambria Math" w:cs="Cambria Math"/>
          <w:sz w:val="26"/>
          <w:szCs w:val="26"/>
          <w:bdr w:val="none" w:sz="0" w:space="0" w:color="auto" w:frame="1"/>
        </w:rPr>
        <w:t>⋅</w:t>
      </w:r>
      <w:r w:rsidRPr="009F5116">
        <w:rPr>
          <w:rFonts w:ascii="MathJax_Main" w:eastAsia="Times New Roman" w:hAnsi="MathJax_Main" w:cs="Arial"/>
          <w:sz w:val="26"/>
          <w:szCs w:val="26"/>
          <w:bdr w:val="none" w:sz="0" w:space="0" w:color="auto" w:frame="1"/>
        </w:rPr>
        <w:t>GDP</w:t>
      </w:r>
      <w:r w:rsidRPr="009F5116">
        <w:rPr>
          <w:rFonts w:ascii="inherit" w:eastAsia="Times New Roman" w:hAnsi="inherit" w:cs="Arial"/>
          <w:sz w:val="23"/>
          <w:szCs w:val="23"/>
          <w:bdr w:val="none" w:sz="0" w:space="0" w:color="auto" w:frame="1"/>
        </w:rPr>
        <w:t>C</w:t>
      </w:r>
      <w:r w:rsidRPr="009F5116">
        <w:rPr>
          <w:rFonts w:ascii="Cambria Math" w:eastAsia="Times New Roman" w:hAnsi="Cambria Math" w:cs="Cambria Math"/>
          <w:sz w:val="23"/>
          <w:szCs w:val="23"/>
          <w:bdr w:val="none" w:sz="0" w:space="0" w:color="auto" w:frame="1"/>
        </w:rPr>
        <w:t>⋅</w:t>
      </w:r>
      <w:r w:rsidRPr="009F5116">
        <w:rPr>
          <w:rFonts w:ascii="inherit" w:eastAsia="Times New Roman" w:hAnsi="inherit" w:cs="Arial"/>
          <w:sz w:val="23"/>
          <w:szCs w:val="23"/>
          <w:bdr w:val="none" w:sz="0" w:space="0" w:color="auto" w:frame="1"/>
        </w:rPr>
        <w:t>GDP</w:t>
      </w:r>
      <w:r w:rsidRPr="009F5116">
        <w:rPr>
          <w:rFonts w:ascii="inherit" w:eastAsia="Times New Roman" w:hAnsi="inherit" w:cs="Arial"/>
          <w:sz w:val="23"/>
          <w:szCs w:val="23"/>
        </w:rPr>
        <w:t> binding, which can be realized via </w:t>
      </w:r>
      <w:proofErr w:type="spellStart"/>
      <w:r w:rsidRPr="009F5116">
        <w:rPr>
          <w:rFonts w:ascii="MathJax_Math-italic" w:eastAsia="Times New Roman" w:hAnsi="MathJax_Math-italic" w:cs="Arial"/>
          <w:sz w:val="26"/>
          <w:szCs w:val="26"/>
          <w:bdr w:val="none" w:sz="0" w:space="0" w:color="auto" w:frame="1"/>
        </w:rPr>
        <w:t>l</w:t>
      </w:r>
      <w:r w:rsidRPr="009F5116">
        <w:rPr>
          <w:rFonts w:ascii="MathJax_Main" w:eastAsia="Times New Roman" w:hAnsi="MathJax_Main" w:cs="Arial"/>
          <w:sz w:val="18"/>
          <w:szCs w:val="18"/>
          <w:bdr w:val="none" w:sz="0" w:space="0" w:color="auto" w:frame="1"/>
        </w:rPr>
        <w:t>′</w:t>
      </w:r>
      <w:r w:rsidRPr="009F5116">
        <w:rPr>
          <w:rFonts w:ascii="MathJax_Math-italic" w:eastAsia="Times New Roman" w:hAnsi="MathJax_Math-italic" w:cs="Arial"/>
          <w:sz w:val="18"/>
          <w:szCs w:val="18"/>
          <w:bdr w:val="none" w:sz="0" w:space="0" w:color="auto" w:frame="1"/>
        </w:rPr>
        <w:t>C</w:t>
      </w:r>
      <w:proofErr w:type="spellEnd"/>
      <w:r w:rsidRPr="009F5116">
        <w:rPr>
          <w:rFonts w:ascii="MathJax_Main" w:eastAsia="Times New Roman" w:hAnsi="MathJax_Main" w:cs="Arial"/>
          <w:sz w:val="26"/>
          <w:szCs w:val="26"/>
          <w:bdr w:val="none" w:sz="0" w:space="0" w:color="auto" w:frame="1"/>
        </w:rPr>
        <w:t>&lt;</w:t>
      </w:r>
      <w:proofErr w:type="spellStart"/>
      <w:r w:rsidRPr="009F5116">
        <w:rPr>
          <w:rFonts w:ascii="MathJax_Math-italic" w:eastAsia="Times New Roman" w:hAnsi="MathJax_Math-italic" w:cs="Arial"/>
          <w:sz w:val="26"/>
          <w:szCs w:val="26"/>
          <w:bdr w:val="none" w:sz="0" w:space="0" w:color="auto" w:frame="1"/>
        </w:rPr>
        <w:t>k</w:t>
      </w:r>
      <w:r w:rsidRPr="009F5116">
        <w:rPr>
          <w:rFonts w:ascii="MathJax_Main" w:eastAsia="Times New Roman" w:hAnsi="MathJax_Main" w:cs="Arial"/>
          <w:sz w:val="18"/>
          <w:szCs w:val="18"/>
          <w:bdr w:val="none" w:sz="0" w:space="0" w:color="auto" w:frame="1"/>
        </w:rPr>
        <w:t>′</w:t>
      </w:r>
      <w:r w:rsidRPr="009F5116">
        <w:rPr>
          <w:rFonts w:ascii="MathJax_Math-italic" w:eastAsia="Times New Roman" w:hAnsi="MathJax_Math-italic" w:cs="Arial"/>
          <w:sz w:val="18"/>
          <w:szCs w:val="18"/>
          <w:bdr w:val="none" w:sz="0" w:space="0" w:color="auto" w:frame="1"/>
        </w:rPr>
        <w:t>C</w:t>
      </w:r>
      <w:r w:rsidRPr="009F5116">
        <w:rPr>
          <w:rFonts w:ascii="inherit" w:eastAsia="Times New Roman" w:hAnsi="inherit" w:cs="Arial"/>
          <w:sz w:val="23"/>
          <w:szCs w:val="23"/>
          <w:bdr w:val="none" w:sz="0" w:space="0" w:color="auto" w:frame="1"/>
        </w:rPr>
        <w:t>lC</w:t>
      </w:r>
      <w:proofErr w:type="spellEnd"/>
      <w:r w:rsidRPr="009F5116">
        <w:rPr>
          <w:rFonts w:ascii="inherit" w:eastAsia="Times New Roman" w:hAnsi="inherit" w:cs="Arial"/>
          <w:sz w:val="23"/>
          <w:szCs w:val="23"/>
          <w:bdr w:val="none" w:sz="0" w:space="0" w:color="auto" w:frame="1"/>
        </w:rPr>
        <w:t>′&lt;</w:t>
      </w:r>
      <w:proofErr w:type="spellStart"/>
      <w:r w:rsidRPr="009F5116">
        <w:rPr>
          <w:rFonts w:ascii="inherit" w:eastAsia="Times New Roman" w:hAnsi="inherit" w:cs="Arial"/>
          <w:sz w:val="23"/>
          <w:szCs w:val="23"/>
          <w:bdr w:val="none" w:sz="0" w:space="0" w:color="auto" w:frame="1"/>
        </w:rPr>
        <w:t>kC</w:t>
      </w:r>
      <w:proofErr w:type="spellEnd"/>
      <w:r w:rsidRPr="009F5116">
        <w:rPr>
          <w:rFonts w:ascii="inherit" w:eastAsia="Times New Roman" w:hAnsi="inherit" w:cs="Arial"/>
          <w:sz w:val="23"/>
          <w:szCs w:val="23"/>
          <w:bdr w:val="none" w:sz="0" w:space="0" w:color="auto" w:frame="1"/>
        </w:rPr>
        <w:t>′</w:t>
      </w:r>
      <w:r w:rsidRPr="009F5116">
        <w:rPr>
          <w:rFonts w:ascii="inherit" w:eastAsia="Times New Roman" w:hAnsi="inherit" w:cs="Arial"/>
          <w:sz w:val="23"/>
          <w:szCs w:val="23"/>
        </w:rPr>
        <w:t>, and similarly for D.</w:t>
      </w:r>
    </w:p>
    <w:p w:rsidR="009F5116" w:rsidRPr="009F5116" w:rsidRDefault="009F5116" w:rsidP="009F5116">
      <w:pPr>
        <w:numPr>
          <w:ilvl w:val="0"/>
          <w:numId w:val="3"/>
        </w:numPr>
        <w:spacing w:after="0" w:line="240" w:lineRule="auto"/>
        <w:ind w:left="630"/>
        <w:textAlignment w:val="baseline"/>
        <w:rPr>
          <w:rFonts w:ascii="inherit" w:eastAsia="Times New Roman" w:hAnsi="inherit" w:cs="Arial"/>
          <w:sz w:val="23"/>
          <w:szCs w:val="23"/>
        </w:rPr>
      </w:pPr>
      <w:r w:rsidRPr="009F5116">
        <w:rPr>
          <w:rFonts w:ascii="inherit" w:eastAsia="Times New Roman" w:hAnsi="inherit" w:cs="Arial"/>
          <w:sz w:val="23"/>
          <w:szCs w:val="23"/>
        </w:rPr>
        <w:t>The transition from RX to R</w:t>
      </w:r>
      <w:r w:rsidRPr="009F5116">
        <w:rPr>
          <w:rFonts w:ascii="Cambria Math" w:eastAsia="Times New Roman" w:hAnsi="Cambria Math" w:cs="Cambria Math"/>
          <w:sz w:val="18"/>
          <w:szCs w:val="18"/>
          <w:bdr w:val="none" w:sz="0" w:space="0" w:color="auto" w:frame="1"/>
        </w:rPr>
        <w:t>∗</w:t>
      </w:r>
      <w:r w:rsidRPr="009F5116">
        <w:rPr>
          <w:rFonts w:ascii="Cambria Math" w:eastAsia="Times New Roman" w:hAnsi="Cambria Math" w:cs="Cambria Math"/>
          <w:sz w:val="23"/>
          <w:szCs w:val="23"/>
          <w:bdr w:val="none" w:sz="0" w:space="0" w:color="auto" w:frame="1"/>
        </w:rPr>
        <w:t>∗</w:t>
      </w:r>
      <w:r w:rsidRPr="009F5116">
        <w:rPr>
          <w:rFonts w:ascii="inherit" w:eastAsia="Times New Roman" w:hAnsi="inherit" w:cs="Arial"/>
          <w:sz w:val="23"/>
          <w:szCs w:val="23"/>
        </w:rPr>
        <w:t>X (with X = C or D) is assumed to be much slower than the R</w:t>
      </w:r>
      <w:r w:rsidRPr="009F5116">
        <w:rPr>
          <w:rFonts w:ascii="Cambria Math" w:eastAsia="Times New Roman" w:hAnsi="Cambria Math" w:cs="Cambria Math"/>
          <w:sz w:val="18"/>
          <w:szCs w:val="18"/>
          <w:bdr w:val="none" w:sz="0" w:space="0" w:color="auto" w:frame="1"/>
        </w:rPr>
        <w:t>∗</w:t>
      </w:r>
      <w:r w:rsidRPr="009F5116">
        <w:rPr>
          <w:rFonts w:ascii="Cambria Math" w:eastAsia="Times New Roman" w:hAnsi="Cambria Math" w:cs="Cambria Math"/>
          <w:sz w:val="23"/>
          <w:szCs w:val="23"/>
          <w:bdr w:val="none" w:sz="0" w:space="0" w:color="auto" w:frame="1"/>
        </w:rPr>
        <w:t>∗</w:t>
      </w:r>
      <w:r w:rsidRPr="009F5116">
        <w:rPr>
          <w:rFonts w:ascii="inherit" w:eastAsia="Times New Roman" w:hAnsi="inherit" w:cs="Arial"/>
          <w:sz w:val="23"/>
          <w:szCs w:val="23"/>
        </w:rPr>
        <w:t>X unbinding processes: </w:t>
      </w:r>
      <w:r w:rsidRPr="009F5116">
        <w:rPr>
          <w:rFonts w:ascii="MathJax_Math-italic" w:eastAsia="Times New Roman" w:hAnsi="MathJax_Math-italic" w:cs="Arial"/>
          <w:sz w:val="26"/>
          <w:szCs w:val="26"/>
          <w:bdr w:val="none" w:sz="0" w:space="0" w:color="auto" w:frame="1"/>
        </w:rPr>
        <w:t>m</w:t>
      </w:r>
      <w:r w:rsidRPr="009F5116">
        <w:rPr>
          <w:rFonts w:ascii="MathJax_Main" w:eastAsia="Times New Roman" w:hAnsi="MathJax_Main" w:cs="Arial"/>
          <w:sz w:val="18"/>
          <w:szCs w:val="18"/>
          <w:bdr w:val="none" w:sz="0" w:space="0" w:color="auto" w:frame="1"/>
        </w:rPr>
        <w:t>′</w:t>
      </w:r>
      <w:r w:rsidRPr="009F5116">
        <w:rPr>
          <w:rFonts w:ascii="Cambria Math" w:eastAsia="Times New Roman" w:hAnsi="Cambria Math" w:cs="Cambria Math"/>
          <w:sz w:val="26"/>
          <w:szCs w:val="26"/>
          <w:bdr w:val="none" w:sz="0" w:space="0" w:color="auto" w:frame="1"/>
        </w:rPr>
        <w:t>≪</w:t>
      </w:r>
      <w:r w:rsidRPr="009F5116">
        <w:rPr>
          <w:rFonts w:ascii="MathJax_Math-italic" w:eastAsia="Times New Roman" w:hAnsi="MathJax_Math-italic" w:cs="Arial"/>
          <w:sz w:val="26"/>
          <w:szCs w:val="26"/>
          <w:bdr w:val="none" w:sz="0" w:space="0" w:color="auto" w:frame="1"/>
        </w:rPr>
        <w:t>k</w:t>
      </w:r>
      <w:r w:rsidRPr="009F5116">
        <w:rPr>
          <w:rFonts w:ascii="MathJax_Math-italic" w:eastAsia="Times New Roman" w:hAnsi="MathJax_Math-italic" w:cs="Arial"/>
          <w:sz w:val="18"/>
          <w:szCs w:val="18"/>
          <w:bdr w:val="none" w:sz="0" w:space="0" w:color="auto" w:frame="1"/>
        </w:rPr>
        <w:t>C</w:t>
      </w:r>
      <w:r w:rsidRPr="009F5116">
        <w:rPr>
          <w:rFonts w:ascii="MathJax_Main" w:eastAsia="Times New Roman" w:hAnsi="MathJax_Main" w:cs="Arial"/>
          <w:sz w:val="26"/>
          <w:szCs w:val="26"/>
          <w:bdr w:val="none" w:sz="0" w:space="0" w:color="auto" w:frame="1"/>
        </w:rPr>
        <w:t>,</w:t>
      </w:r>
      <w:proofErr w:type="spellStart"/>
      <w:r w:rsidRPr="009F5116">
        <w:rPr>
          <w:rFonts w:ascii="MathJax_Math-italic" w:eastAsia="Times New Roman" w:hAnsi="MathJax_Math-italic" w:cs="Arial"/>
          <w:sz w:val="26"/>
          <w:szCs w:val="26"/>
          <w:bdr w:val="none" w:sz="0" w:space="0" w:color="auto" w:frame="1"/>
        </w:rPr>
        <w:t>k</w:t>
      </w:r>
      <w:r w:rsidRPr="009F5116">
        <w:rPr>
          <w:rFonts w:ascii="MathJax_Math-italic" w:eastAsia="Times New Roman" w:hAnsi="MathJax_Math-italic" w:cs="Arial"/>
          <w:sz w:val="18"/>
          <w:szCs w:val="18"/>
          <w:bdr w:val="none" w:sz="0" w:space="0" w:color="auto" w:frame="1"/>
        </w:rPr>
        <w:t>D</w:t>
      </w:r>
      <w:r w:rsidRPr="009F5116">
        <w:rPr>
          <w:rFonts w:ascii="inherit" w:eastAsia="Times New Roman" w:hAnsi="inherit" w:cs="Arial"/>
          <w:sz w:val="23"/>
          <w:szCs w:val="23"/>
          <w:bdr w:val="none" w:sz="0" w:space="0" w:color="auto" w:frame="1"/>
        </w:rPr>
        <w:t>m</w:t>
      </w:r>
      <w:proofErr w:type="spellEnd"/>
      <w:r w:rsidRPr="009F5116">
        <w:rPr>
          <w:rFonts w:ascii="inherit" w:eastAsia="Times New Roman" w:hAnsi="inherit" w:cs="Arial"/>
          <w:sz w:val="23"/>
          <w:szCs w:val="23"/>
          <w:bdr w:val="none" w:sz="0" w:space="0" w:color="auto" w:frame="1"/>
        </w:rPr>
        <w:t>′</w:t>
      </w:r>
      <w:r w:rsidRPr="009F5116">
        <w:rPr>
          <w:rFonts w:ascii="Cambria Math" w:eastAsia="Times New Roman" w:hAnsi="Cambria Math" w:cs="Cambria Math"/>
          <w:sz w:val="23"/>
          <w:szCs w:val="23"/>
          <w:bdr w:val="none" w:sz="0" w:space="0" w:color="auto" w:frame="1"/>
        </w:rPr>
        <w:t>≪</w:t>
      </w:r>
      <w:proofErr w:type="spellStart"/>
      <w:r w:rsidRPr="009F5116">
        <w:rPr>
          <w:rFonts w:ascii="inherit" w:eastAsia="Times New Roman" w:hAnsi="inherit" w:cs="Arial"/>
          <w:sz w:val="23"/>
          <w:szCs w:val="23"/>
          <w:bdr w:val="none" w:sz="0" w:space="0" w:color="auto" w:frame="1"/>
        </w:rPr>
        <w:t>kC,kD</w:t>
      </w:r>
      <w:proofErr w:type="spellEnd"/>
    </w:p>
    <w:p w:rsidR="009F5116" w:rsidRPr="009F5116" w:rsidRDefault="009F5116" w:rsidP="009F5116">
      <w:pPr>
        <w:numPr>
          <w:ilvl w:val="0"/>
          <w:numId w:val="3"/>
        </w:numPr>
        <w:spacing w:after="0" w:line="240" w:lineRule="auto"/>
        <w:ind w:left="630"/>
        <w:textAlignment w:val="baseline"/>
        <w:rPr>
          <w:rFonts w:ascii="inherit" w:eastAsia="Times New Roman" w:hAnsi="inherit" w:cs="Arial"/>
          <w:sz w:val="23"/>
          <w:szCs w:val="23"/>
        </w:rPr>
      </w:pPr>
      <w:r w:rsidRPr="009F5116">
        <w:rPr>
          <w:rFonts w:ascii="inherit" w:eastAsia="Times New Roman" w:hAnsi="inherit" w:cs="Arial"/>
          <w:sz w:val="23"/>
          <w:szCs w:val="23"/>
        </w:rPr>
        <w:t>The rate </w:t>
      </w:r>
      <w:proofErr w:type="spellStart"/>
      <w:r w:rsidRPr="009F5116">
        <w:rPr>
          <w:rFonts w:ascii="MathJax_Math-italic" w:eastAsia="Times New Roman" w:hAnsi="MathJax_Math-italic" w:cs="Arial"/>
          <w:sz w:val="26"/>
          <w:szCs w:val="26"/>
          <w:bdr w:val="none" w:sz="0" w:space="0" w:color="auto" w:frame="1"/>
        </w:rPr>
        <w:t>w</w:t>
      </w:r>
      <w:r w:rsidRPr="009F5116">
        <w:rPr>
          <w:rFonts w:ascii="inherit" w:eastAsia="Times New Roman" w:hAnsi="inherit" w:cs="Arial"/>
          <w:sz w:val="23"/>
          <w:szCs w:val="23"/>
          <w:bdr w:val="none" w:sz="0" w:space="0" w:color="auto" w:frame="1"/>
        </w:rPr>
        <w:t>w</w:t>
      </w:r>
      <w:proofErr w:type="spellEnd"/>
      <w:r w:rsidRPr="009F5116">
        <w:rPr>
          <w:rFonts w:ascii="inherit" w:eastAsia="Times New Roman" w:hAnsi="inherit" w:cs="Arial"/>
          <w:sz w:val="23"/>
          <w:szCs w:val="23"/>
        </w:rPr>
        <w:t> for incorporating an amino acid onto the polypeptide chain (which involves multiple steps) is assumed to be much slower than all other rates.</w:t>
      </w:r>
    </w:p>
    <w:p w:rsidR="009F5116" w:rsidRDefault="009F5116" w:rsidP="009F5116">
      <w:pPr>
        <w:spacing w:after="0" w:line="240" w:lineRule="auto"/>
        <w:textAlignment w:val="baseline"/>
        <w:rPr>
          <w:rFonts w:ascii="inherit" w:eastAsia="Times New Roman" w:hAnsi="inherit" w:cs="Arial"/>
          <w:sz w:val="23"/>
          <w:szCs w:val="23"/>
        </w:rPr>
      </w:pPr>
      <w:r w:rsidRPr="009F5116">
        <w:rPr>
          <w:rFonts w:ascii="inherit" w:eastAsia="Times New Roman" w:hAnsi="inherit" w:cs="Arial"/>
          <w:sz w:val="23"/>
          <w:szCs w:val="23"/>
        </w:rPr>
        <w:lastRenderedPageBreak/>
        <w:t>You should recognize that, as with any </w:t>
      </w:r>
      <w:hyperlink r:id="rId18" w:history="1">
        <w:r w:rsidRPr="009F5116">
          <w:rPr>
            <w:rFonts w:ascii="inherit" w:eastAsia="Times New Roman" w:hAnsi="inherit" w:cs="Arial"/>
            <w:sz w:val="23"/>
            <w:szCs w:val="23"/>
            <w:u w:val="single"/>
            <w:bdr w:val="none" w:sz="0" w:space="0" w:color="auto" w:frame="1"/>
          </w:rPr>
          <w:t>cycle</w:t>
        </w:r>
      </w:hyperlink>
      <w:r w:rsidRPr="009F5116">
        <w:rPr>
          <w:rFonts w:ascii="inherit" w:eastAsia="Times New Roman" w:hAnsi="inherit" w:cs="Arial"/>
          <w:sz w:val="23"/>
          <w:szCs w:val="23"/>
        </w:rPr>
        <w:t>, there is a constraint which ensures thermodynamic consistency, so that only five of six rates are independent. This will be discussed further below.</w:t>
      </w:r>
    </w:p>
    <w:p w:rsidR="00223C1C" w:rsidRPr="009F5116" w:rsidRDefault="00223C1C" w:rsidP="009F5116">
      <w:pPr>
        <w:spacing w:after="0" w:line="240" w:lineRule="auto"/>
        <w:textAlignment w:val="baseline"/>
        <w:rPr>
          <w:rFonts w:ascii="inherit" w:eastAsia="Times New Roman" w:hAnsi="inherit" w:cs="Arial"/>
          <w:sz w:val="23"/>
          <w:szCs w:val="23"/>
        </w:rPr>
      </w:pPr>
    </w:p>
    <w:p w:rsidR="009F5116" w:rsidRPr="009F5116" w:rsidRDefault="009F5116" w:rsidP="009F5116">
      <w:pPr>
        <w:spacing w:after="300" w:line="288" w:lineRule="atLeast"/>
        <w:textAlignment w:val="baseline"/>
        <w:outlineLvl w:val="3"/>
        <w:rPr>
          <w:rFonts w:ascii="Arial" w:eastAsia="Times New Roman" w:hAnsi="Arial" w:cs="Arial"/>
          <w:b/>
          <w:bCs/>
          <w:sz w:val="30"/>
          <w:szCs w:val="30"/>
        </w:rPr>
      </w:pPr>
      <w:r w:rsidRPr="009F5116">
        <w:rPr>
          <w:rFonts w:ascii="Arial" w:eastAsia="Times New Roman" w:hAnsi="Arial" w:cs="Arial"/>
          <w:b/>
          <w:bCs/>
          <w:sz w:val="30"/>
          <w:szCs w:val="30"/>
        </w:rPr>
        <w:t xml:space="preserve">An auxiliary cycle for activating the </w:t>
      </w:r>
      <w:proofErr w:type="spellStart"/>
      <w:r w:rsidRPr="009F5116">
        <w:rPr>
          <w:rFonts w:ascii="Arial" w:eastAsia="Times New Roman" w:hAnsi="Arial" w:cs="Arial"/>
          <w:b/>
          <w:bCs/>
          <w:sz w:val="30"/>
          <w:szCs w:val="30"/>
        </w:rPr>
        <w:t>tRNA</w:t>
      </w:r>
      <w:proofErr w:type="spellEnd"/>
      <w:r w:rsidRPr="009F5116">
        <w:rPr>
          <w:rFonts w:ascii="Arial" w:eastAsia="Times New Roman" w:hAnsi="Arial" w:cs="Arial"/>
          <w:b/>
          <w:bCs/>
          <w:sz w:val="30"/>
          <w:szCs w:val="30"/>
        </w:rPr>
        <w:t xml:space="preserve"> complexes</w:t>
      </w:r>
    </w:p>
    <w:p w:rsidR="009F5116" w:rsidRPr="009F5116" w:rsidRDefault="009F5116" w:rsidP="009F5116">
      <w:pPr>
        <w:spacing w:after="300" w:line="240" w:lineRule="auto"/>
        <w:textAlignment w:val="baseline"/>
        <w:rPr>
          <w:rFonts w:ascii="inherit" w:eastAsia="Times New Roman" w:hAnsi="inherit" w:cs="Arial"/>
          <w:sz w:val="23"/>
          <w:szCs w:val="23"/>
        </w:rPr>
      </w:pPr>
      <w:r w:rsidRPr="009F5116">
        <w:rPr>
          <w:rFonts w:ascii="inherit" w:eastAsia="Times New Roman" w:hAnsi="inherit" w:cs="Arial"/>
          <w:sz w:val="23"/>
          <w:szCs w:val="23"/>
        </w:rPr>
        <w:t xml:space="preserve">Although not essential for understanding the basics of driven proofreading, there is an additional cycle that governs the activation of the </w:t>
      </w:r>
      <w:proofErr w:type="spellStart"/>
      <w:r w:rsidRPr="009F5116">
        <w:rPr>
          <w:rFonts w:ascii="inherit" w:eastAsia="Times New Roman" w:hAnsi="inherit" w:cs="Arial"/>
          <w:sz w:val="23"/>
          <w:szCs w:val="23"/>
        </w:rPr>
        <w:t>tRNA</w:t>
      </w:r>
      <w:proofErr w:type="spellEnd"/>
      <w:r w:rsidRPr="009F5116">
        <w:rPr>
          <w:rFonts w:ascii="inherit" w:eastAsia="Times New Roman" w:hAnsi="inherit" w:cs="Arial"/>
          <w:sz w:val="23"/>
          <w:szCs w:val="23"/>
        </w:rPr>
        <w:t xml:space="preserve"> complexes: the unbinding of GDP and the binding of GTP to C or D. This activation cycle is interesting because it brings in the "raw" free energy associated with GTP hydrolysis/activation.</w:t>
      </w:r>
    </w:p>
    <w:p w:rsidR="009F5116" w:rsidRPr="009F5116" w:rsidRDefault="009F5116" w:rsidP="009F5116">
      <w:pPr>
        <w:spacing w:after="300" w:line="240" w:lineRule="auto"/>
        <w:jc w:val="center"/>
        <w:textAlignment w:val="baseline"/>
        <w:rPr>
          <w:rFonts w:ascii="inherit" w:eastAsia="Times New Roman" w:hAnsi="inherit" w:cs="Arial"/>
          <w:sz w:val="23"/>
          <w:szCs w:val="23"/>
        </w:rPr>
      </w:pPr>
      <w:r w:rsidRPr="009F5116">
        <w:rPr>
          <w:rFonts w:ascii="inherit" w:eastAsia="Times New Roman" w:hAnsi="inherit" w:cs="Arial"/>
          <w:noProof/>
          <w:sz w:val="23"/>
          <w:szCs w:val="23"/>
        </w:rPr>
        <w:drawing>
          <wp:inline distT="0" distB="0" distL="0" distR="0">
            <wp:extent cx="6128385" cy="3949700"/>
            <wp:effectExtent l="0" t="0" r="0" b="0"/>
            <wp:docPr id="15" name="Picture 15" descr="Kenetic Proof C GTP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netic Proof C GTP Cyc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8385" cy="3949700"/>
                    </a:xfrm>
                    <a:prstGeom prst="rect">
                      <a:avLst/>
                    </a:prstGeom>
                    <a:noFill/>
                    <a:ln>
                      <a:noFill/>
                    </a:ln>
                  </pic:spPr>
                </pic:pic>
              </a:graphicData>
            </a:graphic>
          </wp:inline>
        </w:drawing>
      </w:r>
    </w:p>
    <w:p w:rsidR="009F5116" w:rsidRDefault="009F5116" w:rsidP="009F5116">
      <w:pPr>
        <w:spacing w:after="0" w:line="240" w:lineRule="auto"/>
        <w:textAlignment w:val="baseline"/>
        <w:rPr>
          <w:rFonts w:ascii="inherit" w:eastAsia="Times New Roman" w:hAnsi="inherit" w:cs="Arial"/>
          <w:sz w:val="23"/>
          <w:szCs w:val="23"/>
        </w:rPr>
      </w:pPr>
      <w:r w:rsidRPr="009F5116">
        <w:rPr>
          <w:rFonts w:ascii="inherit" w:eastAsia="Times New Roman" w:hAnsi="inherit" w:cs="Arial"/>
          <w:sz w:val="23"/>
          <w:szCs w:val="23"/>
        </w:rPr>
        <w:t>The C/GTP cycle is driven by the cell's continual synthesis of GTP. GTP is an </w:t>
      </w:r>
      <w:hyperlink r:id="rId20" w:history="1">
        <w:r w:rsidRPr="009F5116">
          <w:rPr>
            <w:rFonts w:ascii="inherit" w:eastAsia="Times New Roman" w:hAnsi="inherit" w:cs="Arial"/>
            <w:sz w:val="23"/>
            <w:szCs w:val="23"/>
            <w:u w:val="single"/>
            <w:bdr w:val="none" w:sz="0" w:space="0" w:color="auto" w:frame="1"/>
          </w:rPr>
          <w:t>activated carrier</w:t>
        </w:r>
      </w:hyperlink>
      <w:r w:rsidRPr="009F5116">
        <w:rPr>
          <w:rFonts w:ascii="inherit" w:eastAsia="Times New Roman" w:hAnsi="inherit" w:cs="Arial"/>
          <w:sz w:val="23"/>
          <w:szCs w:val="23"/>
        </w:rPr>
        <w:t> and its cellular concentration far exceeds its equilibrium value relative to the hydrolysis products GDP and Pi. An analogous cycle, with identical rate constants, is assumed for D/GTP binding and hydrolysis.</w:t>
      </w:r>
    </w:p>
    <w:p w:rsidR="009F5116" w:rsidRPr="009F5116" w:rsidRDefault="009F5116" w:rsidP="009F5116">
      <w:pPr>
        <w:spacing w:after="0" w:line="240" w:lineRule="auto"/>
        <w:textAlignment w:val="baseline"/>
        <w:rPr>
          <w:rFonts w:ascii="inherit" w:eastAsia="Times New Roman" w:hAnsi="inherit" w:cs="Arial"/>
          <w:sz w:val="23"/>
          <w:szCs w:val="23"/>
        </w:rPr>
      </w:pPr>
    </w:p>
    <w:p w:rsidR="009F5116" w:rsidRPr="009F5116" w:rsidRDefault="009F5116" w:rsidP="009F5116">
      <w:pPr>
        <w:spacing w:after="300" w:line="288" w:lineRule="atLeast"/>
        <w:textAlignment w:val="baseline"/>
        <w:outlineLvl w:val="2"/>
        <w:rPr>
          <w:rFonts w:ascii="Arial" w:eastAsia="Times New Roman" w:hAnsi="Arial" w:cs="Arial"/>
          <w:b/>
          <w:bCs/>
          <w:sz w:val="36"/>
          <w:szCs w:val="36"/>
        </w:rPr>
      </w:pPr>
      <w:r w:rsidRPr="009F5116">
        <w:rPr>
          <w:rFonts w:ascii="Arial" w:eastAsia="Times New Roman" w:hAnsi="Arial" w:cs="Arial"/>
          <w:b/>
          <w:bCs/>
          <w:sz w:val="36"/>
          <w:szCs w:val="36"/>
        </w:rPr>
        <w:t>"Back-of-the-envelope" analysis</w:t>
      </w:r>
    </w:p>
    <w:p w:rsidR="009F5116" w:rsidRPr="009F5116" w:rsidRDefault="009F5116" w:rsidP="009F5116">
      <w:pPr>
        <w:spacing w:after="300" w:line="240" w:lineRule="auto"/>
        <w:textAlignment w:val="baseline"/>
        <w:rPr>
          <w:rFonts w:ascii="inherit" w:eastAsia="Times New Roman" w:hAnsi="inherit" w:cs="Arial"/>
          <w:sz w:val="23"/>
          <w:szCs w:val="23"/>
        </w:rPr>
      </w:pPr>
      <w:r w:rsidRPr="009F5116">
        <w:rPr>
          <w:rFonts w:ascii="inherit" w:eastAsia="Times New Roman" w:hAnsi="inherit" w:cs="Arial"/>
          <w:sz w:val="23"/>
          <w:szCs w:val="23"/>
        </w:rPr>
        <w:t>With only a few algebraic steps, and without including the auxiliary C/GTP cycle, we can demonstrate the basics of driven proofreading. In fact, for a quick analysis, it is easiest to exclude GTP and includ</w:t>
      </w:r>
      <w:ins w:id="118" w:author="dmz" w:date="2017-06-09T17:32:00Z">
        <w:r w:rsidR="00272638">
          <w:rPr>
            <w:rFonts w:ascii="inherit" w:eastAsia="Times New Roman" w:hAnsi="inherit" w:cs="Arial"/>
            <w:sz w:val="23"/>
            <w:szCs w:val="23"/>
          </w:rPr>
          <w:t>e</w:t>
        </w:r>
      </w:ins>
      <w:del w:id="119" w:author="dmz" w:date="2017-06-09T17:32:00Z">
        <w:r w:rsidRPr="009F5116" w:rsidDel="00272638">
          <w:rPr>
            <w:rFonts w:ascii="inherit" w:eastAsia="Times New Roman" w:hAnsi="inherit" w:cs="Arial"/>
            <w:sz w:val="23"/>
            <w:szCs w:val="23"/>
          </w:rPr>
          <w:delText>ing</w:delText>
        </w:r>
      </w:del>
      <w:r w:rsidRPr="009F5116">
        <w:rPr>
          <w:rFonts w:ascii="inherit" w:eastAsia="Times New Roman" w:hAnsi="inherit" w:cs="Arial"/>
          <w:sz w:val="23"/>
          <w:szCs w:val="23"/>
        </w:rPr>
        <w:t xml:space="preserve"> driving only implicitly as will described. Thus we consider a somewhat simplified cycle.</w:t>
      </w:r>
    </w:p>
    <w:p w:rsidR="009F5116" w:rsidRPr="009F5116" w:rsidRDefault="009F5116" w:rsidP="009F5116">
      <w:pPr>
        <w:spacing w:after="300" w:line="240" w:lineRule="auto"/>
        <w:jc w:val="center"/>
        <w:textAlignment w:val="baseline"/>
        <w:rPr>
          <w:rFonts w:ascii="inherit" w:eastAsia="Times New Roman" w:hAnsi="inherit" w:cs="Arial"/>
          <w:sz w:val="23"/>
          <w:szCs w:val="23"/>
        </w:rPr>
      </w:pPr>
      <w:r w:rsidRPr="009F5116">
        <w:rPr>
          <w:rFonts w:ascii="inherit" w:eastAsia="Times New Roman" w:hAnsi="inherit" w:cs="Arial"/>
          <w:noProof/>
          <w:sz w:val="23"/>
          <w:szCs w:val="23"/>
        </w:rPr>
        <w:lastRenderedPageBreak/>
        <w:drawing>
          <wp:inline distT="0" distB="0" distL="0" distR="0">
            <wp:extent cx="5807345" cy="4286801"/>
            <wp:effectExtent l="0" t="0" r="3175" b="0"/>
            <wp:docPr id="14" name="Picture 14" descr="Kinetic Proof Cycle No G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inetic Proof Cycle No GT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24448" cy="4299426"/>
                    </a:xfrm>
                    <a:prstGeom prst="rect">
                      <a:avLst/>
                    </a:prstGeom>
                    <a:noFill/>
                    <a:ln>
                      <a:noFill/>
                    </a:ln>
                  </pic:spPr>
                </pic:pic>
              </a:graphicData>
            </a:graphic>
          </wp:inline>
        </w:drawing>
      </w:r>
    </w:p>
    <w:p w:rsidR="009F5116" w:rsidRPr="009F5116" w:rsidRDefault="009F5116" w:rsidP="009F5116">
      <w:pPr>
        <w:spacing w:after="300" w:line="240" w:lineRule="auto"/>
        <w:textAlignment w:val="baseline"/>
        <w:rPr>
          <w:rFonts w:ascii="inherit" w:eastAsia="Times New Roman" w:hAnsi="inherit" w:cs="Arial"/>
          <w:sz w:val="23"/>
          <w:szCs w:val="23"/>
        </w:rPr>
      </w:pPr>
      <w:r w:rsidRPr="009F5116">
        <w:rPr>
          <w:rFonts w:ascii="inherit" w:eastAsia="Times New Roman" w:hAnsi="inherit" w:cs="Arial"/>
          <w:sz w:val="23"/>
          <w:szCs w:val="23"/>
        </w:rPr>
        <w:t>The rates shown in orange will later be used to model driving.</w:t>
      </w:r>
    </w:p>
    <w:p w:rsidR="009F5116" w:rsidRPr="009F5116" w:rsidRDefault="009F5116" w:rsidP="009F5116">
      <w:pPr>
        <w:spacing w:after="300" w:line="288" w:lineRule="atLeast"/>
        <w:textAlignment w:val="baseline"/>
        <w:outlineLvl w:val="3"/>
        <w:rPr>
          <w:rFonts w:ascii="Arial" w:eastAsia="Times New Roman" w:hAnsi="Arial" w:cs="Arial"/>
          <w:b/>
          <w:bCs/>
          <w:sz w:val="30"/>
          <w:szCs w:val="30"/>
        </w:rPr>
      </w:pPr>
      <w:r w:rsidRPr="009F5116">
        <w:rPr>
          <w:rFonts w:ascii="Arial" w:eastAsia="Times New Roman" w:hAnsi="Arial" w:cs="Arial"/>
          <w:b/>
          <w:bCs/>
          <w:sz w:val="30"/>
          <w:szCs w:val="30"/>
        </w:rPr>
        <w:t>Translation without driving, roughly</w:t>
      </w:r>
    </w:p>
    <w:p w:rsidR="009F5116" w:rsidRDefault="009F5116" w:rsidP="009F5116">
      <w:pPr>
        <w:spacing w:after="0" w:line="240" w:lineRule="auto"/>
        <w:textAlignment w:val="baseline"/>
        <w:rPr>
          <w:rFonts w:ascii="inherit" w:eastAsia="Times New Roman" w:hAnsi="inherit" w:cs="Arial"/>
          <w:sz w:val="23"/>
          <w:szCs w:val="23"/>
        </w:rPr>
      </w:pPr>
      <w:r w:rsidRPr="009F5116">
        <w:rPr>
          <w:rFonts w:ascii="inherit" w:eastAsia="Times New Roman" w:hAnsi="inherit" w:cs="Arial"/>
          <w:sz w:val="23"/>
          <w:szCs w:val="23"/>
        </w:rPr>
        <w:t>First, let's consider the cycle "as is" with all rates/processes included. Because the rate </w:t>
      </w:r>
      <w:proofErr w:type="spellStart"/>
      <w:r w:rsidRPr="009F5116">
        <w:rPr>
          <w:rFonts w:ascii="MathJax_Math-italic" w:eastAsia="Times New Roman" w:hAnsi="MathJax_Math-italic" w:cs="Arial"/>
          <w:sz w:val="26"/>
          <w:szCs w:val="26"/>
          <w:bdr w:val="none" w:sz="0" w:space="0" w:color="auto" w:frame="1"/>
        </w:rPr>
        <w:t>w</w:t>
      </w:r>
      <w:r w:rsidRPr="009F5116">
        <w:rPr>
          <w:rFonts w:ascii="inherit" w:eastAsia="Times New Roman" w:hAnsi="inherit" w:cs="Arial"/>
          <w:sz w:val="23"/>
          <w:szCs w:val="23"/>
          <w:bdr w:val="none" w:sz="0" w:space="0" w:color="auto" w:frame="1"/>
        </w:rPr>
        <w:t>w</w:t>
      </w:r>
      <w:proofErr w:type="spellEnd"/>
      <w:r w:rsidRPr="009F5116">
        <w:rPr>
          <w:rFonts w:ascii="inherit" w:eastAsia="Times New Roman" w:hAnsi="inherit" w:cs="Arial"/>
          <w:sz w:val="23"/>
          <w:szCs w:val="23"/>
        </w:rPr>
        <w:t> is so slow (see above) and there is no driving, the cycles can be considered to be in equilibrium. In other words, all the processes happen so fast compared to the </w:t>
      </w:r>
      <w:proofErr w:type="spellStart"/>
      <w:r w:rsidRPr="009F5116">
        <w:rPr>
          <w:rFonts w:ascii="MathJax_Math-italic" w:eastAsia="Times New Roman" w:hAnsi="MathJax_Math-italic" w:cs="Arial"/>
          <w:sz w:val="26"/>
          <w:szCs w:val="26"/>
          <w:bdr w:val="none" w:sz="0" w:space="0" w:color="auto" w:frame="1"/>
        </w:rPr>
        <w:t>w</w:t>
      </w:r>
      <w:r w:rsidRPr="009F5116">
        <w:rPr>
          <w:rFonts w:ascii="inherit" w:eastAsia="Times New Roman" w:hAnsi="inherit" w:cs="Arial"/>
          <w:sz w:val="23"/>
          <w:szCs w:val="23"/>
          <w:bdr w:val="none" w:sz="0" w:space="0" w:color="auto" w:frame="1"/>
        </w:rPr>
        <w:t>w</w:t>
      </w:r>
      <w:proofErr w:type="spellEnd"/>
      <w:r w:rsidRPr="009F5116">
        <w:rPr>
          <w:rFonts w:ascii="inherit" w:eastAsia="Times New Roman" w:hAnsi="inherit" w:cs="Arial"/>
          <w:sz w:val="23"/>
          <w:szCs w:val="23"/>
        </w:rPr>
        <w:t> process that their relative populations are essentially equal to the equilibrium values. In this model, the equal availability of the two amino acid complexes amounts to assuming </w:t>
      </w:r>
      <w:r w:rsidRPr="009F5116">
        <w:rPr>
          <w:rFonts w:ascii="MathJax_Main" w:eastAsia="Times New Roman" w:hAnsi="MathJax_Main" w:cs="Arial"/>
          <w:sz w:val="26"/>
          <w:szCs w:val="26"/>
          <w:bdr w:val="none" w:sz="0" w:space="0" w:color="auto" w:frame="1"/>
        </w:rPr>
        <w:t>[C</w:t>
      </w:r>
      <w:proofErr w:type="gramStart"/>
      <w:r w:rsidRPr="009F5116">
        <w:rPr>
          <w:rFonts w:ascii="MathJax_Main" w:eastAsia="Times New Roman" w:hAnsi="MathJax_Main" w:cs="Arial"/>
          <w:sz w:val="26"/>
          <w:szCs w:val="26"/>
          <w:bdr w:val="none" w:sz="0" w:space="0" w:color="auto" w:frame="1"/>
        </w:rPr>
        <w:t>]=</w:t>
      </w:r>
      <w:proofErr w:type="gramEnd"/>
      <w:r w:rsidRPr="009F5116">
        <w:rPr>
          <w:rFonts w:ascii="MathJax_Main" w:eastAsia="Times New Roman" w:hAnsi="MathJax_Main" w:cs="Arial"/>
          <w:sz w:val="26"/>
          <w:szCs w:val="26"/>
          <w:bdr w:val="none" w:sz="0" w:space="0" w:color="auto" w:frame="1"/>
        </w:rPr>
        <w:t>[D]</w:t>
      </w:r>
      <w:r w:rsidRPr="009F5116">
        <w:rPr>
          <w:rFonts w:ascii="inherit" w:eastAsia="Times New Roman" w:hAnsi="inherit" w:cs="Arial"/>
          <w:sz w:val="23"/>
          <w:szCs w:val="23"/>
          <w:bdr w:val="none" w:sz="0" w:space="0" w:color="auto" w:frame="1"/>
        </w:rPr>
        <w:t>[C]=[D]</w:t>
      </w:r>
      <w:r w:rsidRPr="009F5116">
        <w:rPr>
          <w:rFonts w:ascii="inherit" w:eastAsia="Times New Roman" w:hAnsi="inherit" w:cs="Arial"/>
          <w:sz w:val="23"/>
          <w:szCs w:val="23"/>
        </w:rPr>
        <w:t>.</w:t>
      </w:r>
    </w:p>
    <w:p w:rsidR="009F5116" w:rsidRPr="009F5116" w:rsidRDefault="009F5116" w:rsidP="009F5116">
      <w:pPr>
        <w:spacing w:after="0" w:line="240" w:lineRule="auto"/>
        <w:textAlignment w:val="baseline"/>
        <w:rPr>
          <w:rFonts w:ascii="inherit" w:eastAsia="Times New Roman" w:hAnsi="inherit" w:cs="Arial"/>
          <w:sz w:val="23"/>
          <w:szCs w:val="23"/>
        </w:rPr>
      </w:pPr>
    </w:p>
    <w:p w:rsidR="009F5116" w:rsidRPr="009F5116" w:rsidRDefault="009F5116" w:rsidP="009F5116">
      <w:pPr>
        <w:spacing w:after="0" w:line="240" w:lineRule="auto"/>
        <w:textAlignment w:val="baseline"/>
        <w:rPr>
          <w:rFonts w:ascii="inherit" w:eastAsia="Times New Roman" w:hAnsi="inherit" w:cs="Arial"/>
          <w:sz w:val="23"/>
          <w:szCs w:val="23"/>
        </w:rPr>
      </w:pPr>
      <w:r w:rsidRPr="009F5116">
        <w:rPr>
          <w:rFonts w:ascii="inherit" w:eastAsia="Times New Roman" w:hAnsi="inherit" w:cs="Arial"/>
          <w:sz w:val="23"/>
          <w:szCs w:val="23"/>
        </w:rPr>
        <w:t>Our goal is to calculate the discrimination ratio of correct (C) incorporation by the </w:t>
      </w:r>
      <w:proofErr w:type="spellStart"/>
      <w:r w:rsidRPr="009F5116">
        <w:rPr>
          <w:rFonts w:ascii="MathJax_Math-italic" w:eastAsia="Times New Roman" w:hAnsi="MathJax_Math-italic" w:cs="Arial"/>
          <w:sz w:val="26"/>
          <w:szCs w:val="26"/>
          <w:bdr w:val="none" w:sz="0" w:space="0" w:color="auto" w:frame="1"/>
        </w:rPr>
        <w:t>w</w:t>
      </w:r>
      <w:r w:rsidRPr="009F5116">
        <w:rPr>
          <w:rFonts w:ascii="inherit" w:eastAsia="Times New Roman" w:hAnsi="inherit" w:cs="Arial"/>
          <w:sz w:val="23"/>
          <w:szCs w:val="23"/>
          <w:bdr w:val="none" w:sz="0" w:space="0" w:color="auto" w:frame="1"/>
        </w:rPr>
        <w:t>w</w:t>
      </w:r>
      <w:proofErr w:type="spellEnd"/>
      <w:r w:rsidRPr="009F5116">
        <w:rPr>
          <w:rFonts w:ascii="inherit" w:eastAsia="Times New Roman" w:hAnsi="inherit" w:cs="Arial"/>
          <w:sz w:val="23"/>
          <w:szCs w:val="23"/>
        </w:rPr>
        <w:t> process to incorrect (D) incorporation in a steady state:</w:t>
      </w:r>
      <w:bookmarkStart w:id="120" w:name="(1)"/>
      <w:bookmarkEnd w:id="120"/>
    </w:p>
    <w:p w:rsidR="009F5116" w:rsidRPr="009F5116" w:rsidRDefault="009F5116" w:rsidP="009F5116">
      <w:pPr>
        <w:spacing w:line="240" w:lineRule="auto"/>
        <w:jc w:val="center"/>
        <w:textAlignment w:val="baseline"/>
        <w:rPr>
          <w:rFonts w:ascii="inherit" w:eastAsia="Times New Roman" w:hAnsi="inherit" w:cs="Arial"/>
          <w:sz w:val="23"/>
          <w:szCs w:val="23"/>
        </w:rPr>
      </w:pPr>
      <w:r w:rsidRPr="009F5116">
        <w:rPr>
          <w:rFonts w:ascii="inherit" w:eastAsia="Times New Roman" w:hAnsi="inherit" w:cs="Arial"/>
          <w:noProof/>
          <w:sz w:val="23"/>
          <w:szCs w:val="23"/>
        </w:rPr>
        <w:drawing>
          <wp:inline distT="0" distB="0" distL="0" distR="0">
            <wp:extent cx="3463290" cy="807085"/>
            <wp:effectExtent l="0" t="0" r="3810" b="0"/>
            <wp:docPr id="13" name="Picture 13" descr="http://www.physicallensonthecell.org/sites/default/files/rcrdrcwrdwrc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physicallensonthecell.org/sites/default/files/rcrdrcwrdwrcr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63290" cy="807085"/>
                    </a:xfrm>
                    <a:prstGeom prst="rect">
                      <a:avLst/>
                    </a:prstGeom>
                    <a:noFill/>
                    <a:ln>
                      <a:noFill/>
                    </a:ln>
                  </pic:spPr>
                </pic:pic>
              </a:graphicData>
            </a:graphic>
          </wp:inline>
        </w:drawing>
      </w:r>
      <w:r w:rsidRPr="009F5116">
        <w:rPr>
          <w:rFonts w:ascii="inherit" w:eastAsia="Times New Roman" w:hAnsi="inherit" w:cs="Arial"/>
          <w:sz w:val="35"/>
          <w:szCs w:val="35"/>
          <w:bdr w:val="none" w:sz="0" w:space="0" w:color="auto" w:frame="1"/>
        </w:rPr>
        <w:t>(1)</w:t>
      </w:r>
    </w:p>
    <w:p w:rsidR="009F5116" w:rsidRPr="009F5116" w:rsidRDefault="009F5116" w:rsidP="009F5116">
      <w:pPr>
        <w:spacing w:after="0" w:line="240" w:lineRule="auto"/>
        <w:textAlignment w:val="baseline"/>
        <w:rPr>
          <w:rFonts w:ascii="inherit" w:eastAsia="Times New Roman" w:hAnsi="inherit" w:cs="Arial"/>
          <w:sz w:val="23"/>
          <w:szCs w:val="23"/>
        </w:rPr>
      </w:pPr>
      <w:r w:rsidRPr="009F5116">
        <w:rPr>
          <w:rFonts w:ascii="inherit" w:eastAsia="Times New Roman" w:hAnsi="inherit" w:cs="Arial"/>
          <w:sz w:val="23"/>
          <w:szCs w:val="23"/>
        </w:rPr>
        <w:t>In the scenario just described, it is straightforward to solve for </w:t>
      </w:r>
      <w:r w:rsidRPr="009F5116">
        <w:rPr>
          <w:rFonts w:ascii="MathJax_Main" w:eastAsia="Times New Roman" w:hAnsi="MathJax_Main" w:cs="Arial"/>
          <w:sz w:val="26"/>
          <w:szCs w:val="26"/>
          <w:bdr w:val="none" w:sz="0" w:space="0" w:color="auto" w:frame="1"/>
        </w:rPr>
        <w:t>[R</w:t>
      </w:r>
      <w:r w:rsidRPr="009F5116">
        <w:rPr>
          <w:rFonts w:ascii="Cambria Math" w:eastAsia="Times New Roman" w:hAnsi="Cambria Math" w:cs="Cambria Math"/>
          <w:sz w:val="18"/>
          <w:szCs w:val="18"/>
          <w:bdr w:val="none" w:sz="0" w:space="0" w:color="auto" w:frame="1"/>
        </w:rPr>
        <w:t>∗</w:t>
      </w:r>
      <w:r w:rsidRPr="009F5116">
        <w:rPr>
          <w:rFonts w:ascii="Cambria Math" w:eastAsia="Times New Roman" w:hAnsi="Cambria Math" w:cs="Cambria Math"/>
          <w:sz w:val="26"/>
          <w:szCs w:val="26"/>
          <w:bdr w:val="none" w:sz="0" w:space="0" w:color="auto" w:frame="1"/>
        </w:rPr>
        <w:t>⋅</w:t>
      </w:r>
      <w:r w:rsidRPr="009F5116">
        <w:rPr>
          <w:rFonts w:ascii="MathJax_Main" w:eastAsia="Times New Roman" w:hAnsi="MathJax_Main" w:cs="Arial"/>
          <w:sz w:val="26"/>
          <w:szCs w:val="26"/>
          <w:bdr w:val="none" w:sz="0" w:space="0" w:color="auto" w:frame="1"/>
        </w:rPr>
        <w:t>X</w:t>
      </w:r>
      <w:proofErr w:type="gramStart"/>
      <w:r w:rsidRPr="009F5116">
        <w:rPr>
          <w:rFonts w:ascii="MathJax_Main" w:eastAsia="Times New Roman" w:hAnsi="MathJax_Main" w:cs="Arial"/>
          <w:sz w:val="26"/>
          <w:szCs w:val="26"/>
          <w:bdr w:val="none" w:sz="0" w:space="0" w:color="auto" w:frame="1"/>
        </w:rPr>
        <w:t>]</w:t>
      </w:r>
      <w:r w:rsidRPr="009F5116">
        <w:rPr>
          <w:rFonts w:ascii="inherit" w:eastAsia="Times New Roman" w:hAnsi="inherit" w:cs="Arial"/>
          <w:sz w:val="23"/>
          <w:szCs w:val="23"/>
          <w:bdr w:val="none" w:sz="0" w:space="0" w:color="auto" w:frame="1"/>
        </w:rPr>
        <w:t>[</w:t>
      </w:r>
      <w:proofErr w:type="gramEnd"/>
      <w:r w:rsidRPr="009F5116">
        <w:rPr>
          <w:rFonts w:ascii="inherit" w:eastAsia="Times New Roman" w:hAnsi="inherit" w:cs="Arial"/>
          <w:sz w:val="23"/>
          <w:szCs w:val="23"/>
          <w:bdr w:val="none" w:sz="0" w:space="0" w:color="auto" w:frame="1"/>
        </w:rPr>
        <w:t>R</w:t>
      </w:r>
      <w:r w:rsidRPr="009F5116">
        <w:rPr>
          <w:rFonts w:ascii="Cambria Math" w:eastAsia="Times New Roman" w:hAnsi="Cambria Math" w:cs="Cambria Math"/>
          <w:sz w:val="23"/>
          <w:szCs w:val="23"/>
          <w:bdr w:val="none" w:sz="0" w:space="0" w:color="auto" w:frame="1"/>
        </w:rPr>
        <w:t>∗⋅</w:t>
      </w:r>
      <w:r w:rsidRPr="009F5116">
        <w:rPr>
          <w:rFonts w:ascii="inherit" w:eastAsia="Times New Roman" w:hAnsi="inherit" w:cs="Arial"/>
          <w:sz w:val="23"/>
          <w:szCs w:val="23"/>
          <w:bdr w:val="none" w:sz="0" w:space="0" w:color="auto" w:frame="1"/>
        </w:rPr>
        <w:t>X]</w:t>
      </w:r>
      <w:r w:rsidRPr="009F5116">
        <w:rPr>
          <w:rFonts w:ascii="inherit" w:eastAsia="Times New Roman" w:hAnsi="inherit" w:cs="Arial"/>
          <w:sz w:val="23"/>
          <w:szCs w:val="23"/>
        </w:rPr>
        <w:t> using </w:t>
      </w:r>
      <w:hyperlink r:id="rId23" w:history="1">
        <w:r w:rsidRPr="009F5116">
          <w:rPr>
            <w:rFonts w:ascii="inherit" w:eastAsia="Times New Roman" w:hAnsi="inherit" w:cs="Arial"/>
            <w:sz w:val="23"/>
            <w:szCs w:val="23"/>
            <w:u w:val="single"/>
            <w:bdr w:val="none" w:sz="0" w:space="0" w:color="auto" w:frame="1"/>
          </w:rPr>
          <w:t>detailed balance</w:t>
        </w:r>
      </w:hyperlink>
      <w:r w:rsidRPr="009F5116">
        <w:rPr>
          <w:rFonts w:ascii="inherit" w:eastAsia="Times New Roman" w:hAnsi="inherit" w:cs="Arial"/>
          <w:sz w:val="23"/>
          <w:szCs w:val="23"/>
        </w:rPr>
        <w:t xml:space="preserve"> along the right leg of each cycle. For the C cycle, we </w:t>
      </w:r>
      <w:r w:rsidRPr="009F5116">
        <w:rPr>
          <w:rFonts w:ascii="inherit" w:eastAsia="Times New Roman" w:hAnsi="inherit" w:cs="Arial"/>
          <w:sz w:val="23"/>
          <w:szCs w:val="23"/>
        </w:rPr>
        <w:lastRenderedPageBreak/>
        <w:t>have </w:t>
      </w:r>
      <w:r w:rsidRPr="009F5116">
        <w:rPr>
          <w:rFonts w:ascii="MathJax_Main" w:eastAsia="Times New Roman" w:hAnsi="MathJax_Main" w:cs="Arial"/>
          <w:sz w:val="26"/>
          <w:szCs w:val="26"/>
          <w:bdr w:val="none" w:sz="0" w:space="0" w:color="auto" w:frame="1"/>
        </w:rPr>
        <w:t>[R</w:t>
      </w:r>
      <w:proofErr w:type="gramStart"/>
      <w:r w:rsidRPr="009F5116">
        <w:rPr>
          <w:rFonts w:ascii="MathJax_Main" w:eastAsia="Times New Roman" w:hAnsi="MathJax_Main" w:cs="Arial"/>
          <w:sz w:val="26"/>
          <w:szCs w:val="26"/>
          <w:bdr w:val="none" w:sz="0" w:space="0" w:color="auto" w:frame="1"/>
        </w:rPr>
        <w:t>][</w:t>
      </w:r>
      <w:proofErr w:type="gramEnd"/>
      <w:r w:rsidRPr="009F5116">
        <w:rPr>
          <w:rFonts w:ascii="MathJax_Main" w:eastAsia="Times New Roman" w:hAnsi="MathJax_Main" w:cs="Arial"/>
          <w:sz w:val="26"/>
          <w:szCs w:val="26"/>
          <w:bdr w:val="none" w:sz="0" w:space="0" w:color="auto" w:frame="1"/>
        </w:rPr>
        <w:t>C]</w:t>
      </w:r>
      <w:proofErr w:type="spellStart"/>
      <w:r w:rsidRPr="009F5116">
        <w:rPr>
          <w:rFonts w:ascii="MathJax_Math-italic" w:eastAsia="Times New Roman" w:hAnsi="MathJax_Math-italic" w:cs="Arial"/>
          <w:sz w:val="26"/>
          <w:szCs w:val="26"/>
          <w:bdr w:val="none" w:sz="0" w:space="0" w:color="auto" w:frame="1"/>
        </w:rPr>
        <w:t>l</w:t>
      </w:r>
      <w:r w:rsidRPr="009F5116">
        <w:rPr>
          <w:rFonts w:ascii="MathJax_Main" w:eastAsia="Times New Roman" w:hAnsi="MathJax_Main" w:cs="Arial"/>
          <w:sz w:val="18"/>
          <w:szCs w:val="18"/>
          <w:bdr w:val="none" w:sz="0" w:space="0" w:color="auto" w:frame="1"/>
        </w:rPr>
        <w:t>′</w:t>
      </w:r>
      <w:r w:rsidRPr="009F5116">
        <w:rPr>
          <w:rFonts w:ascii="MathJax_Math-italic" w:eastAsia="Times New Roman" w:hAnsi="MathJax_Math-italic" w:cs="Arial"/>
          <w:sz w:val="18"/>
          <w:szCs w:val="18"/>
          <w:bdr w:val="none" w:sz="0" w:space="0" w:color="auto" w:frame="1"/>
        </w:rPr>
        <w:t>C</w:t>
      </w:r>
      <w:proofErr w:type="spellEnd"/>
      <w:r w:rsidRPr="009F5116">
        <w:rPr>
          <w:rFonts w:ascii="MathJax_Main" w:eastAsia="Times New Roman" w:hAnsi="MathJax_Main" w:cs="Arial"/>
          <w:sz w:val="26"/>
          <w:szCs w:val="26"/>
          <w:bdr w:val="none" w:sz="0" w:space="0" w:color="auto" w:frame="1"/>
        </w:rPr>
        <w:t>=[R</w:t>
      </w:r>
      <w:r w:rsidRPr="009F5116">
        <w:rPr>
          <w:rFonts w:ascii="Cambria Math" w:eastAsia="Times New Roman" w:hAnsi="Cambria Math" w:cs="Cambria Math"/>
          <w:sz w:val="18"/>
          <w:szCs w:val="18"/>
          <w:bdr w:val="none" w:sz="0" w:space="0" w:color="auto" w:frame="1"/>
        </w:rPr>
        <w:t>∗</w:t>
      </w:r>
      <w:r w:rsidRPr="009F5116">
        <w:rPr>
          <w:rFonts w:ascii="Cambria Math" w:eastAsia="Times New Roman" w:hAnsi="Cambria Math" w:cs="Cambria Math"/>
          <w:sz w:val="26"/>
          <w:szCs w:val="26"/>
          <w:bdr w:val="none" w:sz="0" w:space="0" w:color="auto" w:frame="1"/>
        </w:rPr>
        <w:t>⋅</w:t>
      </w:r>
      <w:r w:rsidRPr="009F5116">
        <w:rPr>
          <w:rFonts w:ascii="MathJax_Main" w:eastAsia="Times New Roman" w:hAnsi="MathJax_Main" w:cs="Arial"/>
          <w:sz w:val="26"/>
          <w:szCs w:val="26"/>
          <w:bdr w:val="none" w:sz="0" w:space="0" w:color="auto" w:frame="1"/>
        </w:rPr>
        <w:t>C]</w:t>
      </w:r>
      <w:proofErr w:type="spellStart"/>
      <w:r w:rsidRPr="009F5116">
        <w:rPr>
          <w:rFonts w:ascii="MathJax_Math-italic" w:eastAsia="Times New Roman" w:hAnsi="MathJax_Math-italic" w:cs="Arial"/>
          <w:sz w:val="26"/>
          <w:szCs w:val="26"/>
          <w:bdr w:val="none" w:sz="0" w:space="0" w:color="auto" w:frame="1"/>
        </w:rPr>
        <w:t>l</w:t>
      </w:r>
      <w:r w:rsidRPr="009F5116">
        <w:rPr>
          <w:rFonts w:ascii="MathJax_Math-italic" w:eastAsia="Times New Roman" w:hAnsi="MathJax_Math-italic" w:cs="Arial"/>
          <w:sz w:val="18"/>
          <w:szCs w:val="18"/>
          <w:bdr w:val="none" w:sz="0" w:space="0" w:color="auto" w:frame="1"/>
        </w:rPr>
        <w:t>C</w:t>
      </w:r>
      <w:proofErr w:type="spellEnd"/>
      <w:r w:rsidRPr="009F5116">
        <w:rPr>
          <w:rFonts w:ascii="inherit" w:eastAsia="Times New Roman" w:hAnsi="inherit" w:cs="Arial"/>
          <w:sz w:val="23"/>
          <w:szCs w:val="23"/>
          <w:bdr w:val="none" w:sz="0" w:space="0" w:color="auto" w:frame="1"/>
        </w:rPr>
        <w:t>[R][C]</w:t>
      </w:r>
      <w:proofErr w:type="spellStart"/>
      <w:r w:rsidRPr="009F5116">
        <w:rPr>
          <w:rFonts w:ascii="inherit" w:eastAsia="Times New Roman" w:hAnsi="inherit" w:cs="Arial"/>
          <w:sz w:val="23"/>
          <w:szCs w:val="23"/>
          <w:bdr w:val="none" w:sz="0" w:space="0" w:color="auto" w:frame="1"/>
        </w:rPr>
        <w:t>lC</w:t>
      </w:r>
      <w:proofErr w:type="spellEnd"/>
      <w:r w:rsidRPr="009F5116">
        <w:rPr>
          <w:rFonts w:ascii="inherit" w:eastAsia="Times New Roman" w:hAnsi="inherit" w:cs="Arial"/>
          <w:sz w:val="23"/>
          <w:szCs w:val="23"/>
          <w:bdr w:val="none" w:sz="0" w:space="0" w:color="auto" w:frame="1"/>
        </w:rPr>
        <w:t>′=[R</w:t>
      </w:r>
      <w:r w:rsidRPr="009F5116">
        <w:rPr>
          <w:rFonts w:ascii="Cambria Math" w:eastAsia="Times New Roman" w:hAnsi="Cambria Math" w:cs="Cambria Math"/>
          <w:sz w:val="23"/>
          <w:szCs w:val="23"/>
          <w:bdr w:val="none" w:sz="0" w:space="0" w:color="auto" w:frame="1"/>
        </w:rPr>
        <w:t>∗⋅</w:t>
      </w:r>
      <w:r w:rsidRPr="009F5116">
        <w:rPr>
          <w:rFonts w:ascii="inherit" w:eastAsia="Times New Roman" w:hAnsi="inherit" w:cs="Arial"/>
          <w:sz w:val="23"/>
          <w:szCs w:val="23"/>
          <w:bdr w:val="none" w:sz="0" w:space="0" w:color="auto" w:frame="1"/>
        </w:rPr>
        <w:t>C]</w:t>
      </w:r>
      <w:proofErr w:type="spellStart"/>
      <w:r w:rsidRPr="009F5116">
        <w:rPr>
          <w:rFonts w:ascii="inherit" w:eastAsia="Times New Roman" w:hAnsi="inherit" w:cs="Arial"/>
          <w:sz w:val="23"/>
          <w:szCs w:val="23"/>
          <w:bdr w:val="none" w:sz="0" w:space="0" w:color="auto" w:frame="1"/>
        </w:rPr>
        <w:t>lC</w:t>
      </w:r>
      <w:proofErr w:type="spellEnd"/>
      <w:r w:rsidRPr="009F5116">
        <w:rPr>
          <w:rFonts w:ascii="inherit" w:eastAsia="Times New Roman" w:hAnsi="inherit" w:cs="Arial"/>
          <w:sz w:val="23"/>
          <w:szCs w:val="23"/>
        </w:rPr>
        <w:t xml:space="preserve"> and </w:t>
      </w:r>
      <w:proofErr w:type="spellStart"/>
      <w:r w:rsidRPr="009F5116">
        <w:rPr>
          <w:rFonts w:ascii="inherit" w:eastAsia="Times New Roman" w:hAnsi="inherit" w:cs="Arial"/>
          <w:sz w:val="23"/>
          <w:szCs w:val="23"/>
        </w:rPr>
        <w:t>similiar</w:t>
      </w:r>
      <w:proofErr w:type="spellEnd"/>
      <w:r w:rsidRPr="009F5116">
        <w:rPr>
          <w:rFonts w:ascii="inherit" w:eastAsia="Times New Roman" w:hAnsi="inherit" w:cs="Arial"/>
          <w:sz w:val="23"/>
          <w:szCs w:val="23"/>
        </w:rPr>
        <w:t xml:space="preserve"> for D. Substituting into </w:t>
      </w:r>
      <w:hyperlink r:id="rId24" w:anchor="(1)" w:history="1">
        <w:r w:rsidRPr="009F5116">
          <w:rPr>
            <w:rFonts w:ascii="inherit" w:eastAsia="Times New Roman" w:hAnsi="inherit" w:cs="Arial"/>
            <w:sz w:val="23"/>
            <w:szCs w:val="23"/>
            <w:u w:val="single"/>
            <w:bdr w:val="none" w:sz="0" w:space="0" w:color="auto" w:frame="1"/>
          </w:rPr>
          <w:t>(1)</w:t>
        </w:r>
      </w:hyperlink>
      <w:r w:rsidRPr="009F5116">
        <w:rPr>
          <w:rFonts w:ascii="inherit" w:eastAsia="Times New Roman" w:hAnsi="inherit" w:cs="Arial"/>
          <w:sz w:val="23"/>
          <w:szCs w:val="23"/>
        </w:rPr>
        <w:t> and using assumptions stated above, we find</w:t>
      </w:r>
      <w:bookmarkStart w:id="121" w:name="(2)"/>
      <w:bookmarkEnd w:id="121"/>
    </w:p>
    <w:p w:rsidR="009F5116" w:rsidRPr="009F5116" w:rsidRDefault="009F5116" w:rsidP="009F5116">
      <w:pPr>
        <w:spacing w:line="240" w:lineRule="auto"/>
        <w:jc w:val="center"/>
        <w:textAlignment w:val="baseline"/>
        <w:rPr>
          <w:rFonts w:ascii="inherit" w:eastAsia="Times New Roman" w:hAnsi="inherit" w:cs="Arial"/>
          <w:sz w:val="23"/>
          <w:szCs w:val="23"/>
        </w:rPr>
      </w:pPr>
      <w:r w:rsidRPr="009F5116">
        <w:rPr>
          <w:rFonts w:ascii="inherit" w:eastAsia="Times New Roman" w:hAnsi="inherit" w:cs="Arial"/>
          <w:noProof/>
          <w:sz w:val="23"/>
          <w:szCs w:val="23"/>
        </w:rPr>
        <w:drawing>
          <wp:inline distT="0" distB="0" distL="0" distR="0">
            <wp:extent cx="3307715" cy="826770"/>
            <wp:effectExtent l="0" t="0" r="6985" b="0"/>
            <wp:docPr id="12" name="Picture 12" descr="http://www.physicallensonthecell.org/sites/default/files/rcrdlcldlcldldlc1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physicallensonthecell.org/sites/default/files/rcrdlcldlcldldlc1f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07715" cy="826770"/>
                    </a:xfrm>
                    <a:prstGeom prst="rect">
                      <a:avLst/>
                    </a:prstGeom>
                    <a:noFill/>
                    <a:ln>
                      <a:noFill/>
                    </a:ln>
                  </pic:spPr>
                </pic:pic>
              </a:graphicData>
            </a:graphic>
          </wp:inline>
        </w:drawing>
      </w:r>
      <w:r w:rsidRPr="009F5116">
        <w:rPr>
          <w:rFonts w:ascii="inherit" w:eastAsia="Times New Roman" w:hAnsi="inherit" w:cs="Arial"/>
          <w:sz w:val="35"/>
          <w:szCs w:val="35"/>
          <w:bdr w:val="none" w:sz="0" w:space="0" w:color="auto" w:frame="1"/>
        </w:rPr>
        <w:t>(2)</w:t>
      </w:r>
    </w:p>
    <w:p w:rsidR="009F5116" w:rsidRDefault="009F5116" w:rsidP="009F5116">
      <w:pPr>
        <w:spacing w:after="0" w:line="240" w:lineRule="auto"/>
        <w:textAlignment w:val="baseline"/>
        <w:rPr>
          <w:rFonts w:ascii="inherit" w:eastAsia="Times New Roman" w:hAnsi="inherit" w:cs="Arial"/>
          <w:sz w:val="23"/>
          <w:szCs w:val="23"/>
        </w:rPr>
      </w:pPr>
      <w:r w:rsidRPr="009F5116">
        <w:rPr>
          <w:rFonts w:ascii="inherit" w:eastAsia="Times New Roman" w:hAnsi="inherit" w:cs="Arial"/>
          <w:sz w:val="23"/>
          <w:szCs w:val="23"/>
        </w:rPr>
        <w:t>In other words, in this </w:t>
      </w:r>
      <w:proofErr w:type="spellStart"/>
      <w:r w:rsidRPr="009F5116">
        <w:rPr>
          <w:rFonts w:ascii="inherit" w:eastAsia="Times New Roman" w:hAnsi="inherit" w:cs="Arial"/>
          <w:i/>
          <w:iCs/>
          <w:sz w:val="23"/>
          <w:szCs w:val="23"/>
          <w:bdr w:val="none" w:sz="0" w:space="0" w:color="auto" w:frame="1"/>
        </w:rPr>
        <w:t>un</w:t>
      </w:r>
      <w:r w:rsidRPr="009F5116">
        <w:rPr>
          <w:rFonts w:ascii="inherit" w:eastAsia="Times New Roman" w:hAnsi="inherit" w:cs="Arial"/>
          <w:sz w:val="23"/>
          <w:szCs w:val="23"/>
        </w:rPr>
        <w:t>driven</w:t>
      </w:r>
      <w:proofErr w:type="spellEnd"/>
      <w:r w:rsidRPr="009F5116">
        <w:rPr>
          <w:rFonts w:ascii="inherit" w:eastAsia="Times New Roman" w:hAnsi="inherit" w:cs="Arial"/>
          <w:sz w:val="23"/>
          <w:szCs w:val="23"/>
        </w:rPr>
        <w:t xml:space="preserve"> scenario, discrimination occurs according the ratio of unbinding rates, which in turn is just the ratio of equilibrium dissociation constants because the on-rates are the same: see the </w:t>
      </w:r>
      <w:hyperlink r:id="rId26" w:history="1">
        <w:r w:rsidRPr="009F5116">
          <w:rPr>
            <w:rFonts w:ascii="inherit" w:eastAsia="Times New Roman" w:hAnsi="inherit" w:cs="Arial"/>
            <w:sz w:val="23"/>
            <w:szCs w:val="23"/>
            <w:u w:val="single"/>
            <w:bdr w:val="none" w:sz="0" w:space="0" w:color="auto" w:frame="1"/>
          </w:rPr>
          <w:t>discussion of binding</w:t>
        </w:r>
      </w:hyperlink>
      <w:r w:rsidRPr="009F5116">
        <w:rPr>
          <w:rFonts w:ascii="inherit" w:eastAsia="Times New Roman" w:hAnsi="inherit" w:cs="Arial"/>
          <w:sz w:val="23"/>
          <w:szCs w:val="23"/>
        </w:rPr>
        <w:t>.</w:t>
      </w:r>
    </w:p>
    <w:p w:rsidR="009F5116" w:rsidRPr="009F5116" w:rsidRDefault="009F5116" w:rsidP="009F5116">
      <w:pPr>
        <w:spacing w:after="0" w:line="240" w:lineRule="auto"/>
        <w:textAlignment w:val="baseline"/>
        <w:rPr>
          <w:rFonts w:ascii="inherit" w:eastAsia="Times New Roman" w:hAnsi="inherit" w:cs="Arial"/>
          <w:sz w:val="23"/>
          <w:szCs w:val="23"/>
        </w:rPr>
      </w:pPr>
    </w:p>
    <w:p w:rsidR="009F5116" w:rsidRPr="009F5116" w:rsidRDefault="009F5116" w:rsidP="009F5116">
      <w:pPr>
        <w:spacing w:after="300" w:line="288" w:lineRule="atLeast"/>
        <w:textAlignment w:val="baseline"/>
        <w:outlineLvl w:val="3"/>
        <w:rPr>
          <w:rFonts w:ascii="Arial" w:eastAsia="Times New Roman" w:hAnsi="Arial" w:cs="Arial"/>
          <w:b/>
          <w:bCs/>
          <w:sz w:val="30"/>
          <w:szCs w:val="30"/>
        </w:rPr>
      </w:pPr>
      <w:r w:rsidRPr="009F5116">
        <w:rPr>
          <w:rFonts w:ascii="Arial" w:eastAsia="Times New Roman" w:hAnsi="Arial" w:cs="Arial"/>
          <w:b/>
          <w:bCs/>
          <w:sz w:val="30"/>
          <w:szCs w:val="30"/>
        </w:rPr>
        <w:t>Driven translation, roughly</w:t>
      </w:r>
    </w:p>
    <w:p w:rsidR="009F5116" w:rsidRDefault="009F5116" w:rsidP="009F5116">
      <w:pPr>
        <w:spacing w:after="0" w:line="240" w:lineRule="auto"/>
        <w:textAlignment w:val="baseline"/>
        <w:rPr>
          <w:rFonts w:ascii="inherit" w:eastAsia="Times New Roman" w:hAnsi="inherit" w:cs="Arial"/>
          <w:sz w:val="23"/>
          <w:szCs w:val="23"/>
        </w:rPr>
      </w:pPr>
      <w:r w:rsidRPr="009F5116">
        <w:rPr>
          <w:rFonts w:ascii="inherit" w:eastAsia="Times New Roman" w:hAnsi="inherit" w:cs="Arial"/>
          <w:sz w:val="23"/>
          <w:szCs w:val="23"/>
        </w:rPr>
        <w:t>To obtain a quick estimate of the effects of GTP-driving on the translation process, we will assume simply that the reverse processes shown in orange above are eliminated. That is, we will simply set the rate constants </w:t>
      </w:r>
      <w:proofErr w:type="spellStart"/>
      <w:r w:rsidRPr="009F5116">
        <w:rPr>
          <w:rFonts w:ascii="MathJax_Math-italic" w:eastAsia="Times New Roman" w:hAnsi="MathJax_Math-italic" w:cs="Arial"/>
          <w:sz w:val="26"/>
          <w:szCs w:val="26"/>
          <w:bdr w:val="none" w:sz="0" w:space="0" w:color="auto" w:frame="1"/>
        </w:rPr>
        <w:t>m</w:t>
      </w:r>
      <w:proofErr w:type="gramStart"/>
      <w:r w:rsidRPr="009F5116">
        <w:rPr>
          <w:rFonts w:ascii="MathJax_Main" w:eastAsia="Times New Roman" w:hAnsi="MathJax_Main" w:cs="Arial"/>
          <w:sz w:val="26"/>
          <w:szCs w:val="26"/>
          <w:bdr w:val="none" w:sz="0" w:space="0" w:color="auto" w:frame="1"/>
        </w:rPr>
        <w:t>,</w:t>
      </w:r>
      <w:r w:rsidRPr="009F5116">
        <w:rPr>
          <w:rFonts w:ascii="MathJax_Math-italic" w:eastAsia="Times New Roman" w:hAnsi="MathJax_Math-italic" w:cs="Arial"/>
          <w:sz w:val="26"/>
          <w:szCs w:val="26"/>
          <w:bdr w:val="none" w:sz="0" w:space="0" w:color="auto" w:frame="1"/>
        </w:rPr>
        <w:t>l</w:t>
      </w:r>
      <w:proofErr w:type="gramEnd"/>
      <w:r w:rsidRPr="009F5116">
        <w:rPr>
          <w:rFonts w:ascii="MathJax_Main" w:eastAsia="Times New Roman" w:hAnsi="MathJax_Main" w:cs="Arial"/>
          <w:sz w:val="18"/>
          <w:szCs w:val="18"/>
          <w:bdr w:val="none" w:sz="0" w:space="0" w:color="auto" w:frame="1"/>
        </w:rPr>
        <w:t>′</w:t>
      </w:r>
      <w:r w:rsidRPr="009F5116">
        <w:rPr>
          <w:rFonts w:ascii="MathJax_Math-italic" w:eastAsia="Times New Roman" w:hAnsi="MathJax_Math-italic" w:cs="Arial"/>
          <w:sz w:val="18"/>
          <w:szCs w:val="18"/>
          <w:bdr w:val="none" w:sz="0" w:space="0" w:color="auto" w:frame="1"/>
        </w:rPr>
        <w:t>C</w:t>
      </w:r>
      <w:r w:rsidRPr="009F5116">
        <w:rPr>
          <w:rFonts w:ascii="MathJax_Main" w:eastAsia="Times New Roman" w:hAnsi="MathJax_Main" w:cs="Arial"/>
          <w:sz w:val="26"/>
          <w:szCs w:val="26"/>
          <w:bdr w:val="none" w:sz="0" w:space="0" w:color="auto" w:frame="1"/>
        </w:rPr>
        <w:t>,</w:t>
      </w:r>
      <w:r w:rsidRPr="009F5116">
        <w:rPr>
          <w:rFonts w:ascii="MathJax_Math-italic" w:eastAsia="Times New Roman" w:hAnsi="MathJax_Math-italic" w:cs="Arial"/>
          <w:sz w:val="26"/>
          <w:szCs w:val="26"/>
          <w:bdr w:val="none" w:sz="0" w:space="0" w:color="auto" w:frame="1"/>
        </w:rPr>
        <w:t>l</w:t>
      </w:r>
      <w:r w:rsidRPr="009F5116">
        <w:rPr>
          <w:rFonts w:ascii="MathJax_Main" w:eastAsia="Times New Roman" w:hAnsi="MathJax_Main" w:cs="Arial"/>
          <w:sz w:val="18"/>
          <w:szCs w:val="18"/>
          <w:bdr w:val="none" w:sz="0" w:space="0" w:color="auto" w:frame="1"/>
        </w:rPr>
        <w:t>′</w:t>
      </w:r>
      <w:r w:rsidRPr="009F5116">
        <w:rPr>
          <w:rFonts w:ascii="MathJax_Math-italic" w:eastAsia="Times New Roman" w:hAnsi="MathJax_Math-italic" w:cs="Arial"/>
          <w:sz w:val="18"/>
          <w:szCs w:val="18"/>
          <w:bdr w:val="none" w:sz="0" w:space="0" w:color="auto" w:frame="1"/>
        </w:rPr>
        <w:t>D</w:t>
      </w:r>
      <w:proofErr w:type="spellEnd"/>
      <w:r w:rsidRPr="009F5116">
        <w:rPr>
          <w:rFonts w:ascii="MathJax_Main" w:eastAsia="Times New Roman" w:hAnsi="MathJax_Main" w:cs="Arial"/>
          <w:sz w:val="26"/>
          <w:szCs w:val="26"/>
          <w:bdr w:val="none" w:sz="0" w:space="0" w:color="auto" w:frame="1"/>
        </w:rPr>
        <w:t>=0</w:t>
      </w:r>
      <w:r w:rsidRPr="009F5116">
        <w:rPr>
          <w:rFonts w:ascii="inherit" w:eastAsia="Times New Roman" w:hAnsi="inherit" w:cs="Arial"/>
          <w:sz w:val="23"/>
          <w:szCs w:val="23"/>
          <w:bdr w:val="none" w:sz="0" w:space="0" w:color="auto" w:frame="1"/>
        </w:rPr>
        <w:t>m,lC′,lD′=0</w:t>
      </w:r>
      <w:r w:rsidRPr="009F5116">
        <w:rPr>
          <w:rFonts w:ascii="inherit" w:eastAsia="Times New Roman" w:hAnsi="inherit" w:cs="Arial"/>
          <w:sz w:val="23"/>
          <w:szCs w:val="23"/>
        </w:rPr>
        <w:t>. You should recognize that this leads to an unphysical model (because </w:t>
      </w:r>
      <w:hyperlink r:id="rId27" w:history="1">
        <w:r w:rsidRPr="009F5116">
          <w:rPr>
            <w:rFonts w:ascii="inherit" w:eastAsia="Times New Roman" w:hAnsi="inherit" w:cs="Arial"/>
            <w:sz w:val="23"/>
            <w:szCs w:val="23"/>
            <w:u w:val="single"/>
            <w:bdr w:val="none" w:sz="0" w:space="0" w:color="auto" w:frame="1"/>
          </w:rPr>
          <w:t>detailed balance</w:t>
        </w:r>
      </w:hyperlink>
      <w:r w:rsidRPr="009F5116">
        <w:rPr>
          <w:rFonts w:ascii="inherit" w:eastAsia="Times New Roman" w:hAnsi="inherit" w:cs="Arial"/>
          <w:sz w:val="23"/>
          <w:szCs w:val="23"/>
        </w:rPr>
        <w:t> cannot be satisfied), but our goal is to construct a crude model of the effect of driving - without including the complications of the driving components. Don't worry - we will show later that the full model yields the same basic behavior as the simple version.</w:t>
      </w:r>
    </w:p>
    <w:p w:rsidR="009F5116" w:rsidRPr="009F5116" w:rsidRDefault="009F5116" w:rsidP="009F5116">
      <w:pPr>
        <w:spacing w:after="0" w:line="240" w:lineRule="auto"/>
        <w:textAlignment w:val="baseline"/>
        <w:rPr>
          <w:rFonts w:ascii="inherit" w:eastAsia="Times New Roman" w:hAnsi="inherit" w:cs="Arial"/>
          <w:sz w:val="23"/>
          <w:szCs w:val="23"/>
        </w:rPr>
      </w:pPr>
    </w:p>
    <w:p w:rsidR="009F5116" w:rsidRDefault="009F5116" w:rsidP="009F5116">
      <w:pPr>
        <w:spacing w:after="0" w:line="240" w:lineRule="auto"/>
        <w:textAlignment w:val="baseline"/>
        <w:rPr>
          <w:rFonts w:ascii="inherit" w:eastAsia="Times New Roman" w:hAnsi="inherit" w:cs="Arial"/>
          <w:sz w:val="23"/>
          <w:szCs w:val="23"/>
        </w:rPr>
      </w:pPr>
      <w:r w:rsidRPr="009F5116">
        <w:rPr>
          <w:rFonts w:ascii="inherit" w:eastAsia="Times New Roman" w:hAnsi="inherit" w:cs="Arial"/>
          <w:sz w:val="23"/>
          <w:szCs w:val="23"/>
        </w:rPr>
        <w:t>Procedurally, we will pursue a </w:t>
      </w:r>
      <w:hyperlink r:id="rId28" w:history="1">
        <w:r w:rsidRPr="009F5116">
          <w:rPr>
            <w:rFonts w:ascii="inherit" w:eastAsia="Times New Roman" w:hAnsi="inherit" w:cs="Arial"/>
            <w:sz w:val="23"/>
            <w:szCs w:val="23"/>
            <w:u w:val="single"/>
            <w:bdr w:val="none" w:sz="0" w:space="0" w:color="auto" w:frame="1"/>
          </w:rPr>
          <w:t>steady state</w:t>
        </w:r>
      </w:hyperlink>
      <w:r w:rsidRPr="009F5116">
        <w:rPr>
          <w:rFonts w:ascii="inherit" w:eastAsia="Times New Roman" w:hAnsi="inherit" w:cs="Arial"/>
          <w:sz w:val="23"/>
          <w:szCs w:val="23"/>
        </w:rPr>
        <w:t> analysis. We cannot use a quasi-</w:t>
      </w:r>
      <w:proofErr w:type="spellStart"/>
      <w:r w:rsidRPr="009F5116">
        <w:rPr>
          <w:rFonts w:ascii="inherit" w:eastAsia="Times New Roman" w:hAnsi="inherit" w:cs="Arial"/>
          <w:sz w:val="23"/>
          <w:szCs w:val="23"/>
        </w:rPr>
        <w:t>equilibriium</w:t>
      </w:r>
      <w:proofErr w:type="spellEnd"/>
      <w:r w:rsidRPr="009F5116">
        <w:rPr>
          <w:rFonts w:ascii="inherit" w:eastAsia="Times New Roman" w:hAnsi="inherit" w:cs="Arial"/>
          <w:sz w:val="23"/>
          <w:szCs w:val="23"/>
        </w:rPr>
        <w:t xml:space="preserve"> analysis, as we did for the </w:t>
      </w:r>
      <w:proofErr w:type="spellStart"/>
      <w:r w:rsidRPr="009F5116">
        <w:rPr>
          <w:rFonts w:ascii="inherit" w:eastAsia="Times New Roman" w:hAnsi="inherit" w:cs="Arial"/>
          <w:sz w:val="23"/>
          <w:szCs w:val="23"/>
        </w:rPr>
        <w:t>undriven</w:t>
      </w:r>
      <w:proofErr w:type="spellEnd"/>
      <w:r w:rsidRPr="009F5116">
        <w:rPr>
          <w:rFonts w:ascii="inherit" w:eastAsia="Times New Roman" w:hAnsi="inherit" w:cs="Arial"/>
          <w:sz w:val="23"/>
          <w:szCs w:val="23"/>
        </w:rPr>
        <w:t xml:space="preserve"> case, because we have explicitly put a net flow into the cycles by setting rate constants to zero.</w:t>
      </w:r>
    </w:p>
    <w:p w:rsidR="009F5116" w:rsidRPr="009F5116" w:rsidRDefault="009F5116" w:rsidP="009F5116">
      <w:pPr>
        <w:spacing w:after="0" w:line="240" w:lineRule="auto"/>
        <w:textAlignment w:val="baseline"/>
        <w:rPr>
          <w:rFonts w:ascii="inherit" w:eastAsia="Times New Roman" w:hAnsi="inherit" w:cs="Arial"/>
          <w:sz w:val="23"/>
          <w:szCs w:val="23"/>
        </w:rPr>
      </w:pPr>
    </w:p>
    <w:p w:rsidR="009F5116" w:rsidRPr="009F5116" w:rsidRDefault="009F5116" w:rsidP="009F5116">
      <w:pPr>
        <w:spacing w:after="0" w:line="240" w:lineRule="auto"/>
        <w:textAlignment w:val="baseline"/>
        <w:rPr>
          <w:rFonts w:ascii="inherit" w:eastAsia="Times New Roman" w:hAnsi="inherit" w:cs="Arial"/>
          <w:sz w:val="23"/>
          <w:szCs w:val="23"/>
        </w:rPr>
      </w:pPr>
      <w:r w:rsidRPr="009F5116">
        <w:rPr>
          <w:rFonts w:ascii="inherit" w:eastAsia="Times New Roman" w:hAnsi="inherit" w:cs="Arial"/>
          <w:sz w:val="23"/>
          <w:szCs w:val="23"/>
        </w:rPr>
        <w:t>In steady state, the net flow into every state balances the net flow out. For the </w:t>
      </w:r>
      <w:r w:rsidRPr="009F5116">
        <w:rPr>
          <w:rFonts w:ascii="MathJax_Main" w:eastAsia="Times New Roman" w:hAnsi="MathJax_Main" w:cs="Arial"/>
          <w:sz w:val="26"/>
          <w:szCs w:val="26"/>
          <w:bdr w:val="none" w:sz="0" w:space="0" w:color="auto" w:frame="1"/>
        </w:rPr>
        <w:t>R</w:t>
      </w:r>
      <w:r w:rsidRPr="009F5116">
        <w:rPr>
          <w:rFonts w:ascii="Cambria Math" w:eastAsia="Times New Roman" w:hAnsi="Cambria Math" w:cs="Cambria Math"/>
          <w:sz w:val="18"/>
          <w:szCs w:val="18"/>
          <w:bdr w:val="none" w:sz="0" w:space="0" w:color="auto" w:frame="1"/>
        </w:rPr>
        <w:t>∗</w:t>
      </w:r>
      <w:r w:rsidRPr="009F5116">
        <w:rPr>
          <w:rFonts w:ascii="Cambria Math" w:eastAsia="Times New Roman" w:hAnsi="Cambria Math" w:cs="Cambria Math"/>
          <w:sz w:val="26"/>
          <w:szCs w:val="26"/>
          <w:bdr w:val="none" w:sz="0" w:space="0" w:color="auto" w:frame="1"/>
        </w:rPr>
        <w:t>⋅</w:t>
      </w:r>
      <w:r w:rsidRPr="009F5116">
        <w:rPr>
          <w:rFonts w:ascii="MathJax_Main" w:eastAsia="Times New Roman" w:hAnsi="MathJax_Main" w:cs="Arial"/>
          <w:sz w:val="26"/>
          <w:szCs w:val="26"/>
          <w:bdr w:val="none" w:sz="0" w:space="0" w:color="auto" w:frame="1"/>
        </w:rPr>
        <w:t>C</w:t>
      </w:r>
      <w:r w:rsidRPr="009F5116">
        <w:rPr>
          <w:rFonts w:ascii="inherit" w:eastAsia="Times New Roman" w:hAnsi="inherit" w:cs="Arial"/>
          <w:sz w:val="23"/>
          <w:szCs w:val="23"/>
          <w:bdr w:val="none" w:sz="0" w:space="0" w:color="auto" w:frame="1"/>
        </w:rPr>
        <w:t>R</w:t>
      </w:r>
      <w:r w:rsidRPr="009F5116">
        <w:rPr>
          <w:rFonts w:ascii="Cambria Math" w:eastAsia="Times New Roman" w:hAnsi="Cambria Math" w:cs="Cambria Math"/>
          <w:sz w:val="23"/>
          <w:szCs w:val="23"/>
          <w:bdr w:val="none" w:sz="0" w:space="0" w:color="auto" w:frame="1"/>
        </w:rPr>
        <w:t>∗⋅</w:t>
      </w:r>
      <w:r w:rsidRPr="009F5116">
        <w:rPr>
          <w:rFonts w:ascii="inherit" w:eastAsia="Times New Roman" w:hAnsi="inherit" w:cs="Arial"/>
          <w:sz w:val="23"/>
          <w:szCs w:val="23"/>
          <w:bdr w:val="none" w:sz="0" w:space="0" w:color="auto" w:frame="1"/>
        </w:rPr>
        <w:t>C</w:t>
      </w:r>
      <w:r w:rsidRPr="009F5116">
        <w:rPr>
          <w:rFonts w:ascii="inherit" w:eastAsia="Times New Roman" w:hAnsi="inherit" w:cs="Arial"/>
          <w:sz w:val="23"/>
          <w:szCs w:val="23"/>
        </w:rPr>
        <w:t> state, we have</w:t>
      </w:r>
      <w:bookmarkStart w:id="122" w:name="(3)"/>
      <w:bookmarkEnd w:id="122"/>
    </w:p>
    <w:p w:rsidR="009F5116" w:rsidRPr="009F5116" w:rsidRDefault="009F5116" w:rsidP="009F5116">
      <w:pPr>
        <w:spacing w:line="240" w:lineRule="auto"/>
        <w:jc w:val="center"/>
        <w:textAlignment w:val="baseline"/>
        <w:rPr>
          <w:rFonts w:ascii="inherit" w:eastAsia="Times New Roman" w:hAnsi="inherit" w:cs="Arial"/>
          <w:sz w:val="23"/>
          <w:szCs w:val="23"/>
        </w:rPr>
      </w:pPr>
      <w:r w:rsidRPr="009F5116">
        <w:rPr>
          <w:rFonts w:ascii="inherit" w:eastAsia="Times New Roman" w:hAnsi="inherit" w:cs="Arial"/>
          <w:noProof/>
          <w:sz w:val="23"/>
          <w:szCs w:val="23"/>
        </w:rPr>
        <w:drawing>
          <wp:inline distT="0" distB="0" distL="0" distR="0">
            <wp:extent cx="4455160" cy="447675"/>
            <wp:effectExtent l="0" t="0" r="2540" b="9525"/>
            <wp:docPr id="11" name="Picture 11" descr="http://www.physicallensonthecell.org/sites/default/files/rcmrclcwrc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physicallensonthecell.org/sites/default/files/rcmrclcwrclc.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55160" cy="447675"/>
                    </a:xfrm>
                    <a:prstGeom prst="rect">
                      <a:avLst/>
                    </a:prstGeom>
                    <a:noFill/>
                    <a:ln>
                      <a:noFill/>
                    </a:ln>
                  </pic:spPr>
                </pic:pic>
              </a:graphicData>
            </a:graphic>
          </wp:inline>
        </w:drawing>
      </w:r>
      <w:r w:rsidRPr="009F5116">
        <w:rPr>
          <w:rFonts w:ascii="inherit" w:eastAsia="Times New Roman" w:hAnsi="inherit" w:cs="Arial"/>
          <w:sz w:val="35"/>
          <w:szCs w:val="35"/>
          <w:bdr w:val="none" w:sz="0" w:space="0" w:color="auto" w:frame="1"/>
        </w:rPr>
        <w:t>(3)</w:t>
      </w:r>
    </w:p>
    <w:p w:rsidR="009F5116" w:rsidRPr="009F5116" w:rsidRDefault="009F5116" w:rsidP="009F5116">
      <w:pPr>
        <w:spacing w:after="0" w:line="240" w:lineRule="auto"/>
        <w:textAlignment w:val="baseline"/>
        <w:rPr>
          <w:rFonts w:ascii="inherit" w:eastAsia="Times New Roman" w:hAnsi="inherit" w:cs="Arial"/>
          <w:sz w:val="23"/>
          <w:szCs w:val="23"/>
        </w:rPr>
      </w:pPr>
      <w:proofErr w:type="gramStart"/>
      <w:r w:rsidRPr="009F5116">
        <w:rPr>
          <w:rFonts w:ascii="inherit" w:eastAsia="Times New Roman" w:hAnsi="inherit" w:cs="Arial"/>
          <w:sz w:val="23"/>
          <w:szCs w:val="23"/>
        </w:rPr>
        <w:t>where</w:t>
      </w:r>
      <w:proofErr w:type="gramEnd"/>
      <w:r w:rsidRPr="009F5116">
        <w:rPr>
          <w:rFonts w:ascii="inherit" w:eastAsia="Times New Roman" w:hAnsi="inherit" w:cs="Arial"/>
          <w:sz w:val="23"/>
          <w:szCs w:val="23"/>
        </w:rPr>
        <w:t xml:space="preserve"> we used our assumption of very small </w:t>
      </w:r>
      <w:proofErr w:type="spellStart"/>
      <w:r w:rsidRPr="009F5116">
        <w:rPr>
          <w:rFonts w:ascii="MathJax_Math-italic" w:eastAsia="Times New Roman" w:hAnsi="MathJax_Math-italic" w:cs="Arial"/>
          <w:sz w:val="26"/>
          <w:szCs w:val="26"/>
          <w:bdr w:val="none" w:sz="0" w:space="0" w:color="auto" w:frame="1"/>
        </w:rPr>
        <w:t>w</w:t>
      </w:r>
      <w:r w:rsidRPr="009F5116">
        <w:rPr>
          <w:rFonts w:ascii="inherit" w:eastAsia="Times New Roman" w:hAnsi="inherit" w:cs="Arial"/>
          <w:sz w:val="23"/>
          <w:szCs w:val="23"/>
          <w:bdr w:val="none" w:sz="0" w:space="0" w:color="auto" w:frame="1"/>
        </w:rPr>
        <w:t>w</w:t>
      </w:r>
      <w:proofErr w:type="spellEnd"/>
      <w:r w:rsidRPr="009F5116">
        <w:rPr>
          <w:rFonts w:ascii="inherit" w:eastAsia="Times New Roman" w:hAnsi="inherit" w:cs="Arial"/>
          <w:sz w:val="23"/>
          <w:szCs w:val="23"/>
        </w:rPr>
        <w:t>. The steady-state condition for the </w:t>
      </w:r>
      <w:r w:rsidRPr="009F5116">
        <w:rPr>
          <w:rFonts w:ascii="MathJax_Main" w:eastAsia="Times New Roman" w:hAnsi="MathJax_Main" w:cs="Arial"/>
          <w:sz w:val="26"/>
          <w:szCs w:val="26"/>
          <w:bdr w:val="none" w:sz="0" w:space="0" w:color="auto" w:frame="1"/>
        </w:rPr>
        <w:t>R</w:t>
      </w:r>
      <w:r w:rsidRPr="009F5116">
        <w:rPr>
          <w:rFonts w:ascii="Cambria Math" w:eastAsia="Times New Roman" w:hAnsi="Cambria Math" w:cs="Cambria Math"/>
          <w:sz w:val="26"/>
          <w:szCs w:val="26"/>
          <w:bdr w:val="none" w:sz="0" w:space="0" w:color="auto" w:frame="1"/>
        </w:rPr>
        <w:t>⋅</w:t>
      </w:r>
      <w:r w:rsidRPr="009F5116">
        <w:rPr>
          <w:rFonts w:ascii="MathJax_Main" w:eastAsia="Times New Roman" w:hAnsi="MathJax_Main" w:cs="Arial"/>
          <w:sz w:val="26"/>
          <w:szCs w:val="26"/>
          <w:bdr w:val="none" w:sz="0" w:space="0" w:color="auto" w:frame="1"/>
        </w:rPr>
        <w:t>C</w:t>
      </w:r>
      <w:r w:rsidRPr="009F5116">
        <w:rPr>
          <w:rFonts w:ascii="inherit" w:eastAsia="Times New Roman" w:hAnsi="inherit" w:cs="Arial"/>
          <w:sz w:val="23"/>
          <w:szCs w:val="23"/>
          <w:bdr w:val="none" w:sz="0" w:space="0" w:color="auto" w:frame="1"/>
        </w:rPr>
        <w:t>R</w:t>
      </w:r>
      <w:r w:rsidRPr="009F5116">
        <w:rPr>
          <w:rFonts w:ascii="Cambria Math" w:eastAsia="Times New Roman" w:hAnsi="Cambria Math" w:cs="Cambria Math"/>
          <w:sz w:val="23"/>
          <w:szCs w:val="23"/>
          <w:bdr w:val="none" w:sz="0" w:space="0" w:color="auto" w:frame="1"/>
        </w:rPr>
        <w:t>⋅</w:t>
      </w:r>
      <w:r w:rsidRPr="009F5116">
        <w:rPr>
          <w:rFonts w:ascii="inherit" w:eastAsia="Times New Roman" w:hAnsi="inherit" w:cs="Arial"/>
          <w:sz w:val="23"/>
          <w:szCs w:val="23"/>
          <w:bdr w:val="none" w:sz="0" w:space="0" w:color="auto" w:frame="1"/>
        </w:rPr>
        <w:t>C</w:t>
      </w:r>
      <w:r w:rsidRPr="009F5116">
        <w:rPr>
          <w:rFonts w:ascii="inherit" w:eastAsia="Times New Roman" w:hAnsi="inherit" w:cs="Arial"/>
          <w:sz w:val="23"/>
          <w:szCs w:val="23"/>
        </w:rPr>
        <w:t> state is</w:t>
      </w:r>
      <w:bookmarkStart w:id="123" w:name="(4)"/>
      <w:bookmarkEnd w:id="123"/>
    </w:p>
    <w:p w:rsidR="009F5116" w:rsidRPr="009F5116" w:rsidRDefault="009F5116" w:rsidP="009F5116">
      <w:pPr>
        <w:spacing w:line="240" w:lineRule="auto"/>
        <w:jc w:val="center"/>
        <w:textAlignment w:val="baseline"/>
        <w:rPr>
          <w:rFonts w:ascii="inherit" w:eastAsia="Times New Roman" w:hAnsi="inherit" w:cs="Arial"/>
          <w:sz w:val="23"/>
          <w:szCs w:val="23"/>
        </w:rPr>
      </w:pPr>
      <w:r w:rsidRPr="009F5116">
        <w:rPr>
          <w:rFonts w:ascii="inherit" w:eastAsia="Times New Roman" w:hAnsi="inherit" w:cs="Arial"/>
          <w:noProof/>
          <w:sz w:val="23"/>
          <w:szCs w:val="23"/>
        </w:rPr>
        <w:drawing>
          <wp:inline distT="0" distB="0" distL="0" distR="0">
            <wp:extent cx="4562475" cy="506095"/>
            <wp:effectExtent l="0" t="0" r="9525" b="8255"/>
            <wp:docPr id="10" name="Picture 10" descr="http://www.physicallensonthecell.org/sites/default/files/rckcrckcmrck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physicallensonthecell.org/sites/default/files/rckcrckcmrckc.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62475" cy="506095"/>
                    </a:xfrm>
                    <a:prstGeom prst="rect">
                      <a:avLst/>
                    </a:prstGeom>
                    <a:noFill/>
                    <a:ln>
                      <a:noFill/>
                    </a:ln>
                  </pic:spPr>
                </pic:pic>
              </a:graphicData>
            </a:graphic>
          </wp:inline>
        </w:drawing>
      </w:r>
      <w:r w:rsidRPr="009F5116">
        <w:rPr>
          <w:rFonts w:ascii="inherit" w:eastAsia="Times New Roman" w:hAnsi="inherit" w:cs="Arial"/>
          <w:sz w:val="35"/>
          <w:szCs w:val="35"/>
          <w:bdr w:val="none" w:sz="0" w:space="0" w:color="auto" w:frame="1"/>
        </w:rPr>
        <w:t>(4)</w:t>
      </w:r>
    </w:p>
    <w:p w:rsidR="009F5116" w:rsidRPr="009F5116" w:rsidRDefault="009F5116" w:rsidP="009F5116">
      <w:pPr>
        <w:spacing w:after="0" w:line="240" w:lineRule="auto"/>
        <w:textAlignment w:val="baseline"/>
        <w:rPr>
          <w:rFonts w:ascii="inherit" w:eastAsia="Times New Roman" w:hAnsi="inherit" w:cs="Arial"/>
          <w:sz w:val="23"/>
          <w:szCs w:val="23"/>
        </w:rPr>
      </w:pPr>
      <w:proofErr w:type="gramStart"/>
      <w:r w:rsidRPr="009F5116">
        <w:rPr>
          <w:rFonts w:ascii="inherit" w:eastAsia="Times New Roman" w:hAnsi="inherit" w:cs="Arial"/>
          <w:sz w:val="23"/>
          <w:szCs w:val="23"/>
        </w:rPr>
        <w:t>where</w:t>
      </w:r>
      <w:proofErr w:type="gramEnd"/>
      <w:r w:rsidRPr="009F5116">
        <w:rPr>
          <w:rFonts w:ascii="inherit" w:eastAsia="Times New Roman" w:hAnsi="inherit" w:cs="Arial"/>
          <w:sz w:val="23"/>
          <w:szCs w:val="23"/>
        </w:rPr>
        <w:t xml:space="preserve"> we again used one of our original assumptions that </w:t>
      </w:r>
      <w:r w:rsidRPr="009F5116">
        <w:rPr>
          <w:rFonts w:ascii="MathJax_Math-italic" w:eastAsia="Times New Roman" w:hAnsi="MathJax_Math-italic" w:cs="Arial"/>
          <w:sz w:val="26"/>
          <w:szCs w:val="26"/>
          <w:bdr w:val="none" w:sz="0" w:space="0" w:color="auto" w:frame="1"/>
        </w:rPr>
        <w:t>m</w:t>
      </w:r>
      <w:r w:rsidRPr="009F5116">
        <w:rPr>
          <w:rFonts w:ascii="MathJax_Main" w:eastAsia="Times New Roman" w:hAnsi="MathJax_Main" w:cs="Arial"/>
          <w:sz w:val="18"/>
          <w:szCs w:val="18"/>
          <w:bdr w:val="none" w:sz="0" w:space="0" w:color="auto" w:frame="1"/>
        </w:rPr>
        <w:t>′</w:t>
      </w:r>
      <w:r w:rsidRPr="009F5116">
        <w:rPr>
          <w:rFonts w:ascii="Cambria Math" w:eastAsia="Times New Roman" w:hAnsi="Cambria Math" w:cs="Cambria Math"/>
          <w:sz w:val="26"/>
          <w:szCs w:val="26"/>
          <w:bdr w:val="none" w:sz="0" w:space="0" w:color="auto" w:frame="1"/>
        </w:rPr>
        <w:t>≪</w:t>
      </w:r>
      <w:proofErr w:type="spellStart"/>
      <w:r w:rsidRPr="009F5116">
        <w:rPr>
          <w:rFonts w:ascii="MathJax_Math-italic" w:eastAsia="Times New Roman" w:hAnsi="MathJax_Math-italic" w:cs="Arial"/>
          <w:sz w:val="26"/>
          <w:szCs w:val="26"/>
          <w:bdr w:val="none" w:sz="0" w:space="0" w:color="auto" w:frame="1"/>
        </w:rPr>
        <w:t>k</w:t>
      </w:r>
      <w:r w:rsidRPr="009F5116">
        <w:rPr>
          <w:rFonts w:ascii="MathJax_Math-italic" w:eastAsia="Times New Roman" w:hAnsi="MathJax_Math-italic" w:cs="Arial"/>
          <w:sz w:val="18"/>
          <w:szCs w:val="18"/>
          <w:bdr w:val="none" w:sz="0" w:space="0" w:color="auto" w:frame="1"/>
        </w:rPr>
        <w:t>C</w:t>
      </w:r>
      <w:r w:rsidRPr="009F5116">
        <w:rPr>
          <w:rFonts w:ascii="inherit" w:eastAsia="Times New Roman" w:hAnsi="inherit" w:cs="Arial"/>
          <w:sz w:val="23"/>
          <w:szCs w:val="23"/>
          <w:bdr w:val="none" w:sz="0" w:space="0" w:color="auto" w:frame="1"/>
        </w:rPr>
        <w:t>m</w:t>
      </w:r>
      <w:proofErr w:type="spellEnd"/>
      <w:r w:rsidRPr="009F5116">
        <w:rPr>
          <w:rFonts w:ascii="inherit" w:eastAsia="Times New Roman" w:hAnsi="inherit" w:cs="Arial"/>
          <w:sz w:val="23"/>
          <w:szCs w:val="23"/>
          <w:bdr w:val="none" w:sz="0" w:space="0" w:color="auto" w:frame="1"/>
        </w:rPr>
        <w:t>′</w:t>
      </w:r>
      <w:r w:rsidRPr="009F5116">
        <w:rPr>
          <w:rFonts w:ascii="Cambria Math" w:eastAsia="Times New Roman" w:hAnsi="Cambria Math" w:cs="Cambria Math"/>
          <w:sz w:val="23"/>
          <w:szCs w:val="23"/>
          <w:bdr w:val="none" w:sz="0" w:space="0" w:color="auto" w:frame="1"/>
        </w:rPr>
        <w:t>≪</w:t>
      </w:r>
      <w:proofErr w:type="spellStart"/>
      <w:r w:rsidRPr="009F5116">
        <w:rPr>
          <w:rFonts w:ascii="inherit" w:eastAsia="Times New Roman" w:hAnsi="inherit" w:cs="Arial"/>
          <w:sz w:val="23"/>
          <w:szCs w:val="23"/>
          <w:bdr w:val="none" w:sz="0" w:space="0" w:color="auto" w:frame="1"/>
        </w:rPr>
        <w:t>kC</w:t>
      </w:r>
      <w:r w:rsidRPr="009F5116">
        <w:rPr>
          <w:rFonts w:ascii="inherit" w:eastAsia="Times New Roman" w:hAnsi="inherit" w:cs="Arial"/>
          <w:sz w:val="23"/>
          <w:szCs w:val="23"/>
        </w:rPr>
        <w:t>.</w:t>
      </w:r>
      <w:proofErr w:type="spellEnd"/>
      <w:r w:rsidRPr="009F5116">
        <w:rPr>
          <w:rFonts w:ascii="inherit" w:eastAsia="Times New Roman" w:hAnsi="inherit" w:cs="Arial"/>
          <w:sz w:val="23"/>
          <w:szCs w:val="23"/>
        </w:rPr>
        <w:t xml:space="preserve"> Exactly analogous results are obtained for the D process.</w:t>
      </w:r>
    </w:p>
    <w:p w:rsidR="009F5116" w:rsidRPr="009F5116" w:rsidRDefault="009F5116" w:rsidP="009F5116">
      <w:pPr>
        <w:spacing w:after="300" w:line="240" w:lineRule="auto"/>
        <w:textAlignment w:val="baseline"/>
        <w:rPr>
          <w:rFonts w:ascii="inherit" w:eastAsia="Times New Roman" w:hAnsi="inherit" w:cs="Arial"/>
          <w:sz w:val="23"/>
          <w:szCs w:val="23"/>
        </w:rPr>
      </w:pPr>
      <w:r w:rsidRPr="009F5116">
        <w:rPr>
          <w:rFonts w:ascii="inherit" w:eastAsia="Times New Roman" w:hAnsi="inherit" w:cs="Arial"/>
          <w:sz w:val="23"/>
          <w:szCs w:val="23"/>
        </w:rPr>
        <w:t> </w:t>
      </w:r>
    </w:p>
    <w:p w:rsidR="009F5116" w:rsidRPr="009F5116" w:rsidRDefault="009F5116" w:rsidP="009F5116">
      <w:pPr>
        <w:spacing w:after="0" w:line="240" w:lineRule="auto"/>
        <w:textAlignment w:val="baseline"/>
        <w:rPr>
          <w:rFonts w:ascii="inherit" w:eastAsia="Times New Roman" w:hAnsi="inherit" w:cs="Arial"/>
          <w:sz w:val="23"/>
          <w:szCs w:val="23"/>
        </w:rPr>
      </w:pPr>
      <w:r w:rsidRPr="009F5116">
        <w:rPr>
          <w:rFonts w:ascii="inherit" w:eastAsia="Times New Roman" w:hAnsi="inherit" w:cs="Arial"/>
          <w:sz w:val="23"/>
          <w:szCs w:val="23"/>
        </w:rPr>
        <w:t>We can combine the C and D steady state results to obtain the overall discrimination ratio. We use the preceding steady-state equations to solve for </w:t>
      </w:r>
      <w:r w:rsidRPr="009F5116">
        <w:rPr>
          <w:rFonts w:ascii="MathJax_Main" w:eastAsia="Times New Roman" w:hAnsi="MathJax_Main" w:cs="Arial"/>
          <w:sz w:val="26"/>
          <w:szCs w:val="26"/>
          <w:bdr w:val="none" w:sz="0" w:space="0" w:color="auto" w:frame="1"/>
        </w:rPr>
        <w:t>[R</w:t>
      </w:r>
      <w:r w:rsidRPr="009F5116">
        <w:rPr>
          <w:rFonts w:ascii="Cambria Math" w:eastAsia="Times New Roman" w:hAnsi="Cambria Math" w:cs="Cambria Math"/>
          <w:sz w:val="18"/>
          <w:szCs w:val="18"/>
          <w:bdr w:val="none" w:sz="0" w:space="0" w:color="auto" w:frame="1"/>
        </w:rPr>
        <w:t>∗</w:t>
      </w:r>
      <w:r w:rsidRPr="009F5116">
        <w:rPr>
          <w:rFonts w:ascii="Cambria Math" w:eastAsia="Times New Roman" w:hAnsi="Cambria Math" w:cs="Cambria Math"/>
          <w:sz w:val="26"/>
          <w:szCs w:val="26"/>
          <w:bdr w:val="none" w:sz="0" w:space="0" w:color="auto" w:frame="1"/>
        </w:rPr>
        <w:t>⋅</w:t>
      </w:r>
      <w:r w:rsidRPr="009F5116">
        <w:rPr>
          <w:rFonts w:ascii="MathJax_Main" w:eastAsia="Times New Roman" w:hAnsi="MathJax_Main" w:cs="Arial"/>
          <w:sz w:val="26"/>
          <w:szCs w:val="26"/>
          <w:bdr w:val="none" w:sz="0" w:space="0" w:color="auto" w:frame="1"/>
        </w:rPr>
        <w:t>C</w:t>
      </w:r>
      <w:proofErr w:type="gramStart"/>
      <w:r w:rsidRPr="009F5116">
        <w:rPr>
          <w:rFonts w:ascii="MathJax_Main" w:eastAsia="Times New Roman" w:hAnsi="MathJax_Main" w:cs="Arial"/>
          <w:sz w:val="26"/>
          <w:szCs w:val="26"/>
          <w:bdr w:val="none" w:sz="0" w:space="0" w:color="auto" w:frame="1"/>
        </w:rPr>
        <w:t>]</w:t>
      </w:r>
      <w:r w:rsidRPr="009F5116">
        <w:rPr>
          <w:rFonts w:ascii="inherit" w:eastAsia="Times New Roman" w:hAnsi="inherit" w:cs="Arial"/>
          <w:sz w:val="23"/>
          <w:szCs w:val="23"/>
          <w:bdr w:val="none" w:sz="0" w:space="0" w:color="auto" w:frame="1"/>
        </w:rPr>
        <w:t>[</w:t>
      </w:r>
      <w:proofErr w:type="gramEnd"/>
      <w:r w:rsidRPr="009F5116">
        <w:rPr>
          <w:rFonts w:ascii="inherit" w:eastAsia="Times New Roman" w:hAnsi="inherit" w:cs="Arial"/>
          <w:sz w:val="23"/>
          <w:szCs w:val="23"/>
          <w:bdr w:val="none" w:sz="0" w:space="0" w:color="auto" w:frame="1"/>
        </w:rPr>
        <w:t>R</w:t>
      </w:r>
      <w:r w:rsidRPr="009F5116">
        <w:rPr>
          <w:rFonts w:ascii="Cambria Math" w:eastAsia="Times New Roman" w:hAnsi="Cambria Math" w:cs="Cambria Math"/>
          <w:sz w:val="23"/>
          <w:szCs w:val="23"/>
          <w:bdr w:val="none" w:sz="0" w:space="0" w:color="auto" w:frame="1"/>
        </w:rPr>
        <w:t>∗⋅</w:t>
      </w:r>
      <w:r w:rsidRPr="009F5116">
        <w:rPr>
          <w:rFonts w:ascii="inherit" w:eastAsia="Times New Roman" w:hAnsi="inherit" w:cs="Arial"/>
          <w:sz w:val="23"/>
          <w:szCs w:val="23"/>
          <w:bdr w:val="none" w:sz="0" w:space="0" w:color="auto" w:frame="1"/>
        </w:rPr>
        <w:t>C]</w:t>
      </w:r>
      <w:r w:rsidRPr="009F5116">
        <w:rPr>
          <w:rFonts w:ascii="inherit" w:eastAsia="Times New Roman" w:hAnsi="inherit" w:cs="Arial"/>
          <w:sz w:val="23"/>
          <w:szCs w:val="23"/>
        </w:rPr>
        <w:t> in terms of </w:t>
      </w:r>
      <w:r w:rsidRPr="009F5116">
        <w:rPr>
          <w:rFonts w:ascii="MathJax_Main" w:eastAsia="Times New Roman" w:hAnsi="MathJax_Main" w:cs="Arial"/>
          <w:sz w:val="26"/>
          <w:szCs w:val="26"/>
          <w:bdr w:val="none" w:sz="0" w:space="0" w:color="auto" w:frame="1"/>
        </w:rPr>
        <w:t>[R][C]</w:t>
      </w:r>
      <w:r w:rsidRPr="009F5116">
        <w:rPr>
          <w:rFonts w:ascii="inherit" w:eastAsia="Times New Roman" w:hAnsi="inherit" w:cs="Arial"/>
          <w:sz w:val="23"/>
          <w:szCs w:val="23"/>
          <w:bdr w:val="none" w:sz="0" w:space="0" w:color="auto" w:frame="1"/>
        </w:rPr>
        <w:t>[R][C]</w:t>
      </w:r>
      <w:r w:rsidRPr="009F5116">
        <w:rPr>
          <w:rFonts w:ascii="inherit" w:eastAsia="Times New Roman" w:hAnsi="inherit" w:cs="Arial"/>
          <w:sz w:val="23"/>
          <w:szCs w:val="23"/>
        </w:rPr>
        <w:t>, and similarly for D. From these steps we can obtain</w:t>
      </w:r>
      <w:bookmarkStart w:id="124" w:name="(5)"/>
      <w:bookmarkEnd w:id="124"/>
    </w:p>
    <w:p w:rsidR="009F5116" w:rsidRPr="009F5116" w:rsidRDefault="009F5116" w:rsidP="009F5116">
      <w:pPr>
        <w:spacing w:line="240" w:lineRule="auto"/>
        <w:jc w:val="center"/>
        <w:textAlignment w:val="baseline"/>
        <w:rPr>
          <w:rFonts w:ascii="inherit" w:eastAsia="Times New Roman" w:hAnsi="inherit" w:cs="Arial"/>
          <w:sz w:val="23"/>
          <w:szCs w:val="23"/>
        </w:rPr>
      </w:pPr>
      <w:r w:rsidRPr="009F5116">
        <w:rPr>
          <w:rFonts w:ascii="inherit" w:eastAsia="Times New Roman" w:hAnsi="inherit" w:cs="Arial"/>
          <w:noProof/>
          <w:sz w:val="23"/>
          <w:szCs w:val="23"/>
        </w:rPr>
        <w:lastRenderedPageBreak/>
        <w:drawing>
          <wp:inline distT="0" distB="0" distL="0" distR="0">
            <wp:extent cx="4105275" cy="875665"/>
            <wp:effectExtent l="0" t="0" r="9525" b="635"/>
            <wp:docPr id="9" name="Picture 9" descr="http://www.physicallensonthecell.org/sites/default/files/rcrdrcrdkcldkdlckckd1f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physicallensonthecell.org/sites/default/files/rcrdrcrdkcldkdlckckd1f0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05275" cy="875665"/>
                    </a:xfrm>
                    <a:prstGeom prst="rect">
                      <a:avLst/>
                    </a:prstGeom>
                    <a:noFill/>
                    <a:ln>
                      <a:noFill/>
                    </a:ln>
                  </pic:spPr>
                </pic:pic>
              </a:graphicData>
            </a:graphic>
          </wp:inline>
        </w:drawing>
      </w:r>
      <w:r w:rsidRPr="009F5116">
        <w:rPr>
          <w:rFonts w:ascii="inherit" w:eastAsia="Times New Roman" w:hAnsi="inherit" w:cs="Arial"/>
          <w:sz w:val="35"/>
          <w:szCs w:val="35"/>
          <w:bdr w:val="none" w:sz="0" w:space="0" w:color="auto" w:frame="1"/>
        </w:rPr>
        <w:t>(5)</w:t>
      </w:r>
    </w:p>
    <w:p w:rsidR="009F5116" w:rsidRPr="009F5116" w:rsidRDefault="009F5116" w:rsidP="009F5116">
      <w:pPr>
        <w:spacing w:after="0" w:line="240" w:lineRule="auto"/>
        <w:textAlignment w:val="baseline"/>
        <w:rPr>
          <w:rFonts w:ascii="inherit" w:eastAsia="Times New Roman" w:hAnsi="inherit" w:cs="Arial"/>
          <w:sz w:val="23"/>
          <w:szCs w:val="23"/>
        </w:rPr>
      </w:pPr>
      <w:proofErr w:type="gramStart"/>
      <w:r w:rsidRPr="009F5116">
        <w:rPr>
          <w:rFonts w:ascii="inherit" w:eastAsia="Times New Roman" w:hAnsi="inherit" w:cs="Arial"/>
          <w:sz w:val="23"/>
          <w:szCs w:val="23"/>
        </w:rPr>
        <w:t>where</w:t>
      </w:r>
      <w:proofErr w:type="gramEnd"/>
      <w:r w:rsidRPr="009F5116">
        <w:rPr>
          <w:rFonts w:ascii="inherit" w:eastAsia="Times New Roman" w:hAnsi="inherit" w:cs="Arial"/>
          <w:sz w:val="23"/>
          <w:szCs w:val="23"/>
        </w:rPr>
        <w:t xml:space="preserve"> we used the original assumption </w:t>
      </w:r>
      <w:proofErr w:type="spellStart"/>
      <w:r w:rsidRPr="009F5116">
        <w:rPr>
          <w:rFonts w:ascii="MathJax_Math-italic" w:eastAsia="Times New Roman" w:hAnsi="MathJax_Math-italic" w:cs="Arial"/>
          <w:sz w:val="26"/>
          <w:szCs w:val="26"/>
          <w:bdr w:val="none" w:sz="0" w:space="0" w:color="auto" w:frame="1"/>
        </w:rPr>
        <w:t>k</w:t>
      </w:r>
      <w:r w:rsidRPr="009F5116">
        <w:rPr>
          <w:rFonts w:ascii="MathJax_Main" w:eastAsia="Times New Roman" w:hAnsi="MathJax_Main" w:cs="Arial"/>
          <w:sz w:val="18"/>
          <w:szCs w:val="18"/>
          <w:bdr w:val="none" w:sz="0" w:space="0" w:color="auto" w:frame="1"/>
        </w:rPr>
        <w:t>′</w:t>
      </w:r>
      <w:r w:rsidRPr="009F5116">
        <w:rPr>
          <w:rFonts w:ascii="MathJax_Math-italic" w:eastAsia="Times New Roman" w:hAnsi="MathJax_Math-italic" w:cs="Arial"/>
          <w:sz w:val="18"/>
          <w:szCs w:val="18"/>
          <w:bdr w:val="none" w:sz="0" w:space="0" w:color="auto" w:frame="1"/>
        </w:rPr>
        <w:t>C</w:t>
      </w:r>
      <w:proofErr w:type="spellEnd"/>
      <w:r w:rsidRPr="009F5116">
        <w:rPr>
          <w:rFonts w:ascii="MathJax_Main" w:eastAsia="Times New Roman" w:hAnsi="MathJax_Main" w:cs="Arial"/>
          <w:sz w:val="26"/>
          <w:szCs w:val="26"/>
          <w:bdr w:val="none" w:sz="0" w:space="0" w:color="auto" w:frame="1"/>
        </w:rPr>
        <w:t>=</w:t>
      </w:r>
      <w:proofErr w:type="spellStart"/>
      <w:r w:rsidRPr="009F5116">
        <w:rPr>
          <w:rFonts w:ascii="MathJax_Math-italic" w:eastAsia="Times New Roman" w:hAnsi="MathJax_Math-italic" w:cs="Arial"/>
          <w:sz w:val="26"/>
          <w:szCs w:val="26"/>
          <w:bdr w:val="none" w:sz="0" w:space="0" w:color="auto" w:frame="1"/>
        </w:rPr>
        <w:t>k</w:t>
      </w:r>
      <w:r w:rsidRPr="009F5116">
        <w:rPr>
          <w:rFonts w:ascii="MathJax_Main" w:eastAsia="Times New Roman" w:hAnsi="MathJax_Main" w:cs="Arial"/>
          <w:sz w:val="18"/>
          <w:szCs w:val="18"/>
          <w:bdr w:val="none" w:sz="0" w:space="0" w:color="auto" w:frame="1"/>
        </w:rPr>
        <w:t>′</w:t>
      </w:r>
      <w:r w:rsidRPr="009F5116">
        <w:rPr>
          <w:rFonts w:ascii="MathJax_Math-italic" w:eastAsia="Times New Roman" w:hAnsi="MathJax_Math-italic" w:cs="Arial"/>
          <w:sz w:val="18"/>
          <w:szCs w:val="18"/>
          <w:bdr w:val="none" w:sz="0" w:space="0" w:color="auto" w:frame="1"/>
        </w:rPr>
        <w:t>D</w:t>
      </w:r>
      <w:r w:rsidRPr="009F5116">
        <w:rPr>
          <w:rFonts w:ascii="inherit" w:eastAsia="Times New Roman" w:hAnsi="inherit" w:cs="Arial"/>
          <w:sz w:val="23"/>
          <w:szCs w:val="23"/>
          <w:bdr w:val="none" w:sz="0" w:space="0" w:color="auto" w:frame="1"/>
        </w:rPr>
        <w:t>kC</w:t>
      </w:r>
      <w:proofErr w:type="spellEnd"/>
      <w:r w:rsidRPr="009F5116">
        <w:rPr>
          <w:rFonts w:ascii="inherit" w:eastAsia="Times New Roman" w:hAnsi="inherit" w:cs="Arial"/>
          <w:sz w:val="23"/>
          <w:szCs w:val="23"/>
          <w:bdr w:val="none" w:sz="0" w:space="0" w:color="auto" w:frame="1"/>
        </w:rPr>
        <w:t>′=</w:t>
      </w:r>
      <w:proofErr w:type="spellStart"/>
      <w:r w:rsidRPr="009F5116">
        <w:rPr>
          <w:rFonts w:ascii="inherit" w:eastAsia="Times New Roman" w:hAnsi="inherit" w:cs="Arial"/>
          <w:sz w:val="23"/>
          <w:szCs w:val="23"/>
          <w:bdr w:val="none" w:sz="0" w:space="0" w:color="auto" w:frame="1"/>
        </w:rPr>
        <w:t>kD</w:t>
      </w:r>
      <w:proofErr w:type="spellEnd"/>
      <w:r w:rsidRPr="009F5116">
        <w:rPr>
          <w:rFonts w:ascii="inherit" w:eastAsia="Times New Roman" w:hAnsi="inherit" w:cs="Arial"/>
          <w:sz w:val="23"/>
          <w:szCs w:val="23"/>
          <w:bdr w:val="none" w:sz="0" w:space="0" w:color="auto" w:frame="1"/>
        </w:rPr>
        <w:t>′</w:t>
      </w:r>
      <w:r w:rsidRPr="009F5116">
        <w:rPr>
          <w:rFonts w:ascii="inherit" w:eastAsia="Times New Roman" w:hAnsi="inherit" w:cs="Arial"/>
          <w:sz w:val="23"/>
          <w:szCs w:val="23"/>
        </w:rPr>
        <w:t>.</w:t>
      </w:r>
    </w:p>
    <w:p w:rsidR="009F5116" w:rsidRPr="009F5116" w:rsidRDefault="009F5116" w:rsidP="009F5116">
      <w:pPr>
        <w:spacing w:after="300" w:line="240" w:lineRule="auto"/>
        <w:textAlignment w:val="baseline"/>
        <w:rPr>
          <w:rFonts w:ascii="inherit" w:eastAsia="Times New Roman" w:hAnsi="inherit" w:cs="Arial"/>
          <w:sz w:val="23"/>
          <w:szCs w:val="23"/>
        </w:rPr>
      </w:pPr>
      <w:r w:rsidRPr="009F5116">
        <w:rPr>
          <w:rFonts w:ascii="inherit" w:eastAsia="Times New Roman" w:hAnsi="inherit" w:cs="Arial"/>
          <w:sz w:val="23"/>
          <w:szCs w:val="23"/>
        </w:rPr>
        <w:t> </w:t>
      </w:r>
    </w:p>
    <w:p w:rsidR="009F5116" w:rsidRDefault="009F5116" w:rsidP="009F5116">
      <w:pPr>
        <w:spacing w:after="0" w:line="240" w:lineRule="auto"/>
        <w:textAlignment w:val="baseline"/>
        <w:rPr>
          <w:rFonts w:ascii="inherit" w:eastAsia="Times New Roman" w:hAnsi="inherit" w:cs="Arial"/>
          <w:sz w:val="23"/>
          <w:szCs w:val="23"/>
        </w:rPr>
      </w:pPr>
      <w:r w:rsidRPr="009F5116">
        <w:rPr>
          <w:rFonts w:ascii="inherit" w:eastAsia="Times New Roman" w:hAnsi="inherit" w:cs="Arial"/>
          <w:sz w:val="23"/>
          <w:szCs w:val="23"/>
        </w:rPr>
        <w:t>The driven discrimination ratio </w:t>
      </w:r>
      <w:hyperlink r:id="rId32" w:anchor="(5)" w:history="1">
        <w:r w:rsidRPr="009F5116">
          <w:rPr>
            <w:rFonts w:ascii="inherit" w:eastAsia="Times New Roman" w:hAnsi="inherit" w:cs="Arial"/>
            <w:sz w:val="23"/>
            <w:szCs w:val="23"/>
            <w:u w:val="single"/>
            <w:bdr w:val="none" w:sz="0" w:space="0" w:color="auto" w:frame="1"/>
          </w:rPr>
          <w:t>(5)</w:t>
        </w:r>
      </w:hyperlink>
      <w:r w:rsidRPr="009F5116">
        <w:rPr>
          <w:rFonts w:ascii="inherit" w:eastAsia="Times New Roman" w:hAnsi="inherit" w:cs="Arial"/>
          <w:sz w:val="23"/>
          <w:szCs w:val="23"/>
        </w:rPr>
        <w:t xml:space="preserve"> is dramatically improved compared to the </w:t>
      </w:r>
      <w:proofErr w:type="spellStart"/>
      <w:r w:rsidRPr="009F5116">
        <w:rPr>
          <w:rFonts w:ascii="inherit" w:eastAsia="Times New Roman" w:hAnsi="inherit" w:cs="Arial"/>
          <w:sz w:val="23"/>
          <w:szCs w:val="23"/>
        </w:rPr>
        <w:t>undriven</w:t>
      </w:r>
      <w:proofErr w:type="spellEnd"/>
      <w:r w:rsidRPr="009F5116">
        <w:rPr>
          <w:rFonts w:ascii="inherit" w:eastAsia="Times New Roman" w:hAnsi="inherit" w:cs="Arial"/>
          <w:sz w:val="23"/>
          <w:szCs w:val="23"/>
        </w:rPr>
        <w:t xml:space="preserve"> case </w:t>
      </w:r>
      <w:hyperlink r:id="rId33" w:anchor="(2)" w:history="1">
        <w:r w:rsidRPr="009F5116">
          <w:rPr>
            <w:rFonts w:ascii="inherit" w:eastAsia="Times New Roman" w:hAnsi="inherit" w:cs="Arial"/>
            <w:sz w:val="23"/>
            <w:szCs w:val="23"/>
            <w:u w:val="single"/>
            <w:bdr w:val="none" w:sz="0" w:space="0" w:color="auto" w:frame="1"/>
          </w:rPr>
          <w:t>(2)</w:t>
        </w:r>
      </w:hyperlink>
      <w:r w:rsidRPr="009F5116">
        <w:rPr>
          <w:rFonts w:ascii="inherit" w:eastAsia="Times New Roman" w:hAnsi="inherit" w:cs="Arial"/>
          <w:sz w:val="23"/>
          <w:szCs w:val="23"/>
        </w:rPr>
        <w:t>, when we recall that </w:t>
      </w:r>
      <w:r w:rsidRPr="009F5116">
        <w:rPr>
          <w:rFonts w:ascii="MathJax_Math-italic" w:eastAsia="Times New Roman" w:hAnsi="MathJax_Math-italic" w:cs="Arial"/>
          <w:sz w:val="26"/>
          <w:szCs w:val="26"/>
          <w:bdr w:val="none" w:sz="0" w:space="0" w:color="auto" w:frame="1"/>
        </w:rPr>
        <w:t>f</w:t>
      </w:r>
      <w:r w:rsidRPr="009F5116">
        <w:rPr>
          <w:rFonts w:ascii="MathJax_Main" w:eastAsia="Times New Roman" w:hAnsi="MathJax_Main" w:cs="Arial"/>
          <w:sz w:val="18"/>
          <w:szCs w:val="18"/>
          <w:bdr w:val="none" w:sz="0" w:space="0" w:color="auto" w:frame="1"/>
        </w:rPr>
        <w:t>0</w:t>
      </w:r>
      <w:r w:rsidRPr="009F5116">
        <w:rPr>
          <w:rFonts w:ascii="MathJax_Main" w:eastAsia="Times New Roman" w:hAnsi="MathJax_Main" w:cs="Arial"/>
          <w:sz w:val="26"/>
          <w:szCs w:val="26"/>
          <w:bdr w:val="none" w:sz="0" w:space="0" w:color="auto" w:frame="1"/>
        </w:rPr>
        <w:t>&lt;1</w:t>
      </w:r>
      <w:r w:rsidRPr="009F5116">
        <w:rPr>
          <w:rFonts w:ascii="inherit" w:eastAsia="Times New Roman" w:hAnsi="inherit" w:cs="Arial"/>
          <w:sz w:val="23"/>
          <w:szCs w:val="23"/>
          <w:bdr w:val="none" w:sz="0" w:space="0" w:color="auto" w:frame="1"/>
        </w:rPr>
        <w:t>f0&lt;1</w:t>
      </w:r>
      <w:r w:rsidRPr="009F5116">
        <w:rPr>
          <w:rFonts w:ascii="inherit" w:eastAsia="Times New Roman" w:hAnsi="inherit" w:cs="Arial"/>
          <w:sz w:val="23"/>
          <w:szCs w:val="23"/>
        </w:rPr>
        <w:t>. In a cellular context, </w:t>
      </w:r>
      <w:r w:rsidRPr="009F5116">
        <w:rPr>
          <w:rFonts w:ascii="MathJax_Math-italic" w:eastAsia="Times New Roman" w:hAnsi="MathJax_Math-italic" w:cs="Arial"/>
          <w:sz w:val="26"/>
          <w:szCs w:val="26"/>
          <w:bdr w:val="none" w:sz="0" w:space="0" w:color="auto" w:frame="1"/>
        </w:rPr>
        <w:t>f</w:t>
      </w:r>
      <w:r w:rsidRPr="009F5116">
        <w:rPr>
          <w:rFonts w:ascii="MathJax_Main" w:eastAsia="Times New Roman" w:hAnsi="MathJax_Main" w:cs="Arial"/>
          <w:sz w:val="18"/>
          <w:szCs w:val="18"/>
          <w:bdr w:val="none" w:sz="0" w:space="0" w:color="auto" w:frame="1"/>
        </w:rPr>
        <w:t>0</w:t>
      </w:r>
      <w:r w:rsidRPr="009F5116">
        <w:rPr>
          <w:rFonts w:ascii="inherit" w:eastAsia="Times New Roman" w:hAnsi="inherit" w:cs="Arial"/>
          <w:sz w:val="23"/>
          <w:szCs w:val="23"/>
          <w:bdr w:val="none" w:sz="0" w:space="0" w:color="auto" w:frame="1"/>
        </w:rPr>
        <w:t>f0</w:t>
      </w:r>
      <w:r w:rsidRPr="009F5116">
        <w:rPr>
          <w:rFonts w:ascii="inherit" w:eastAsia="Times New Roman" w:hAnsi="inherit" w:cs="Arial"/>
          <w:sz w:val="23"/>
          <w:szCs w:val="23"/>
        </w:rPr>
        <w:t> can be as small as </w:t>
      </w:r>
      <w:r w:rsidRPr="009F5116">
        <w:rPr>
          <w:rFonts w:ascii="MathJax_Main" w:eastAsia="Times New Roman" w:hAnsi="MathJax_Main" w:cs="Arial"/>
          <w:sz w:val="26"/>
          <w:szCs w:val="26"/>
          <w:bdr w:val="none" w:sz="0" w:space="0" w:color="auto" w:frame="1"/>
        </w:rPr>
        <w:t>1/100</w:t>
      </w:r>
      <w:r w:rsidRPr="009F5116">
        <w:rPr>
          <w:rFonts w:ascii="inherit" w:eastAsia="Times New Roman" w:hAnsi="inherit" w:cs="Arial"/>
          <w:sz w:val="23"/>
          <w:szCs w:val="23"/>
          <w:bdr w:val="none" w:sz="0" w:space="0" w:color="auto" w:frame="1"/>
        </w:rPr>
        <w:t>1/100</w:t>
      </w:r>
      <w:r w:rsidRPr="009F5116">
        <w:rPr>
          <w:rFonts w:ascii="inherit" w:eastAsia="Times New Roman" w:hAnsi="inherit" w:cs="Arial"/>
          <w:sz w:val="23"/>
          <w:szCs w:val="23"/>
        </w:rPr>
        <w:t xml:space="preserve"> (see book by </w:t>
      </w:r>
      <w:proofErr w:type="spellStart"/>
      <w:r w:rsidRPr="009F5116">
        <w:rPr>
          <w:rFonts w:ascii="inherit" w:eastAsia="Times New Roman" w:hAnsi="inherit" w:cs="Arial"/>
          <w:sz w:val="23"/>
          <w:szCs w:val="23"/>
        </w:rPr>
        <w:t>Alon</w:t>
      </w:r>
      <w:proofErr w:type="spellEnd"/>
      <w:r w:rsidRPr="009F5116">
        <w:rPr>
          <w:rFonts w:ascii="inherit" w:eastAsia="Times New Roman" w:hAnsi="inherit" w:cs="Arial"/>
          <w:sz w:val="23"/>
          <w:szCs w:val="23"/>
        </w:rPr>
        <w:t>) making driven proofreading 100 times better! Although we derived </w:t>
      </w:r>
      <w:hyperlink r:id="rId34" w:anchor="(5)" w:history="1">
        <w:r w:rsidRPr="009F5116">
          <w:rPr>
            <w:rFonts w:ascii="inherit" w:eastAsia="Times New Roman" w:hAnsi="inherit" w:cs="Arial"/>
            <w:sz w:val="23"/>
            <w:szCs w:val="23"/>
            <w:u w:val="single"/>
            <w:bdr w:val="none" w:sz="0" w:space="0" w:color="auto" w:frame="1"/>
          </w:rPr>
          <w:t>(5)</w:t>
        </w:r>
      </w:hyperlink>
      <w:r w:rsidRPr="009F5116">
        <w:rPr>
          <w:rFonts w:ascii="inherit" w:eastAsia="Times New Roman" w:hAnsi="inherit" w:cs="Arial"/>
          <w:sz w:val="23"/>
          <w:szCs w:val="23"/>
        </w:rPr>
        <w:t> using apparently unphysical assumptions, Hopfield has shown the same result is obtained from a full steady-state analysis. Our numerical data on the full model, below, are also consistent with the result.</w:t>
      </w:r>
    </w:p>
    <w:p w:rsidR="009F5116" w:rsidRPr="009F5116" w:rsidRDefault="009F5116" w:rsidP="009F5116">
      <w:pPr>
        <w:spacing w:after="0" w:line="240" w:lineRule="auto"/>
        <w:textAlignment w:val="baseline"/>
        <w:rPr>
          <w:rFonts w:ascii="inherit" w:eastAsia="Times New Roman" w:hAnsi="inherit" w:cs="Arial"/>
          <w:sz w:val="23"/>
          <w:szCs w:val="23"/>
        </w:rPr>
      </w:pPr>
    </w:p>
    <w:p w:rsidR="009F5116" w:rsidRPr="009F5116" w:rsidRDefault="009F5116" w:rsidP="009F5116">
      <w:pPr>
        <w:spacing w:after="300" w:line="288" w:lineRule="atLeast"/>
        <w:textAlignment w:val="baseline"/>
        <w:outlineLvl w:val="2"/>
        <w:rPr>
          <w:rFonts w:ascii="Arial" w:eastAsia="Times New Roman" w:hAnsi="Arial" w:cs="Arial"/>
          <w:b/>
          <w:bCs/>
          <w:sz w:val="36"/>
          <w:szCs w:val="36"/>
        </w:rPr>
      </w:pPr>
      <w:r w:rsidRPr="009F5116">
        <w:rPr>
          <w:rFonts w:ascii="Arial" w:eastAsia="Times New Roman" w:hAnsi="Arial" w:cs="Arial"/>
          <w:b/>
          <w:bCs/>
          <w:sz w:val="36"/>
          <w:szCs w:val="36"/>
        </w:rPr>
        <w:t>Simulation of the full driven proofreading model</w:t>
      </w:r>
    </w:p>
    <w:p w:rsidR="009F5116" w:rsidRPr="009F5116" w:rsidRDefault="009F5116" w:rsidP="009F5116">
      <w:pPr>
        <w:spacing w:after="0" w:line="240" w:lineRule="auto"/>
        <w:textAlignment w:val="baseline"/>
        <w:rPr>
          <w:rFonts w:ascii="inherit" w:eastAsia="Times New Roman" w:hAnsi="inherit" w:cs="Arial"/>
          <w:sz w:val="23"/>
          <w:szCs w:val="23"/>
        </w:rPr>
      </w:pPr>
      <w:r w:rsidRPr="009F5116">
        <w:rPr>
          <w:rFonts w:ascii="inherit" w:eastAsia="Times New Roman" w:hAnsi="inherit" w:cs="Arial"/>
          <w:sz w:val="23"/>
          <w:szCs w:val="23"/>
        </w:rPr>
        <w:t xml:space="preserve">Simulation data is presented from the model specified below. Two cases were examined: </w:t>
      </w:r>
      <w:proofErr w:type="spellStart"/>
      <w:r w:rsidRPr="009F5116">
        <w:rPr>
          <w:rFonts w:ascii="inherit" w:eastAsia="Times New Roman" w:hAnsi="inherit" w:cs="Arial"/>
          <w:sz w:val="23"/>
          <w:szCs w:val="23"/>
        </w:rPr>
        <w:t>afffinity</w:t>
      </w:r>
      <w:proofErr w:type="spellEnd"/>
      <w:r w:rsidRPr="009F5116">
        <w:rPr>
          <w:rFonts w:ascii="inherit" w:eastAsia="Times New Roman" w:hAnsi="inherit" w:cs="Arial"/>
          <w:sz w:val="23"/>
          <w:szCs w:val="23"/>
        </w:rPr>
        <w:t xml:space="preserve"> ratios of </w:t>
      </w:r>
      <w:r w:rsidRPr="009F5116">
        <w:rPr>
          <w:rFonts w:ascii="MathJax_Math-italic" w:eastAsia="Times New Roman" w:hAnsi="MathJax_Math-italic" w:cs="Arial"/>
          <w:sz w:val="26"/>
          <w:szCs w:val="26"/>
          <w:bdr w:val="none" w:sz="0" w:space="0" w:color="auto" w:frame="1"/>
        </w:rPr>
        <w:t>f</w:t>
      </w:r>
      <w:r w:rsidRPr="009F5116">
        <w:rPr>
          <w:rFonts w:ascii="MathJax_Main" w:eastAsia="Times New Roman" w:hAnsi="MathJax_Main" w:cs="Arial"/>
          <w:sz w:val="18"/>
          <w:szCs w:val="18"/>
          <w:bdr w:val="none" w:sz="0" w:space="0" w:color="auto" w:frame="1"/>
        </w:rPr>
        <w:t>0</w:t>
      </w:r>
      <w:r w:rsidRPr="009F5116">
        <w:rPr>
          <w:rFonts w:ascii="MathJax_Main" w:eastAsia="Times New Roman" w:hAnsi="MathJax_Main" w:cs="Arial"/>
          <w:sz w:val="26"/>
          <w:szCs w:val="26"/>
          <w:bdr w:val="none" w:sz="0" w:space="0" w:color="auto" w:frame="1"/>
        </w:rPr>
        <w:t>=1/10</w:t>
      </w:r>
      <w:proofErr w:type="gramStart"/>
      <w:r w:rsidRPr="009F5116">
        <w:rPr>
          <w:rFonts w:ascii="MathJax_Main" w:eastAsia="Times New Roman" w:hAnsi="MathJax_Main" w:cs="Arial"/>
          <w:sz w:val="26"/>
          <w:szCs w:val="26"/>
          <w:bdr w:val="none" w:sz="0" w:space="0" w:color="auto" w:frame="1"/>
        </w:rPr>
        <w:t>,1</w:t>
      </w:r>
      <w:proofErr w:type="gramEnd"/>
      <w:r w:rsidRPr="009F5116">
        <w:rPr>
          <w:rFonts w:ascii="MathJax_Main" w:eastAsia="Times New Roman" w:hAnsi="MathJax_Main" w:cs="Arial"/>
          <w:sz w:val="26"/>
          <w:szCs w:val="26"/>
          <w:bdr w:val="none" w:sz="0" w:space="0" w:color="auto" w:frame="1"/>
        </w:rPr>
        <w:t>/100</w:t>
      </w:r>
      <w:r w:rsidRPr="009F5116">
        <w:rPr>
          <w:rFonts w:ascii="inherit" w:eastAsia="Times New Roman" w:hAnsi="inherit" w:cs="Arial"/>
          <w:sz w:val="23"/>
          <w:szCs w:val="23"/>
          <w:bdr w:val="none" w:sz="0" w:space="0" w:color="auto" w:frame="1"/>
        </w:rPr>
        <w:t>f0=1/10,1/100</w:t>
      </w:r>
      <w:r w:rsidRPr="009F5116">
        <w:rPr>
          <w:rFonts w:ascii="inherit" w:eastAsia="Times New Roman" w:hAnsi="inherit" w:cs="Arial"/>
          <w:sz w:val="23"/>
          <w:szCs w:val="23"/>
        </w:rPr>
        <w:t>. In both cases, simulations started from an initial condition where GTP (and hence </w:t>
      </w:r>
      <w:r w:rsidRPr="009F5116">
        <w:rPr>
          <w:rFonts w:ascii="MathJax_Main" w:eastAsia="Times New Roman" w:hAnsi="MathJax_Main" w:cs="Arial"/>
          <w:sz w:val="26"/>
          <w:szCs w:val="26"/>
          <w:bdr w:val="none" w:sz="0" w:space="0" w:color="auto" w:frame="1"/>
        </w:rPr>
        <w:t>C</w:t>
      </w:r>
      <w:r w:rsidRPr="009F5116">
        <w:rPr>
          <w:rFonts w:ascii="Cambria Math" w:eastAsia="Times New Roman" w:hAnsi="Cambria Math" w:cs="Cambria Math"/>
          <w:sz w:val="26"/>
          <w:szCs w:val="26"/>
          <w:bdr w:val="none" w:sz="0" w:space="0" w:color="auto" w:frame="1"/>
        </w:rPr>
        <w:t>⋅</w:t>
      </w:r>
      <w:r w:rsidRPr="009F5116">
        <w:rPr>
          <w:rFonts w:ascii="MathJax_Main" w:eastAsia="Times New Roman" w:hAnsi="MathJax_Main" w:cs="Arial"/>
          <w:sz w:val="26"/>
          <w:szCs w:val="26"/>
          <w:bdr w:val="none" w:sz="0" w:space="0" w:color="auto" w:frame="1"/>
        </w:rPr>
        <w:t>GTP</w:t>
      </w:r>
      <w:r w:rsidRPr="009F5116">
        <w:rPr>
          <w:rFonts w:ascii="inherit" w:eastAsia="Times New Roman" w:hAnsi="inherit" w:cs="Arial"/>
          <w:sz w:val="23"/>
          <w:szCs w:val="23"/>
          <w:bdr w:val="none" w:sz="0" w:space="0" w:color="auto" w:frame="1"/>
        </w:rPr>
        <w:t>C</w:t>
      </w:r>
      <w:r w:rsidRPr="009F5116">
        <w:rPr>
          <w:rFonts w:ascii="Cambria Math" w:eastAsia="Times New Roman" w:hAnsi="Cambria Math" w:cs="Cambria Math"/>
          <w:sz w:val="23"/>
          <w:szCs w:val="23"/>
          <w:bdr w:val="none" w:sz="0" w:space="0" w:color="auto" w:frame="1"/>
        </w:rPr>
        <w:t>⋅</w:t>
      </w:r>
      <w:r w:rsidRPr="009F5116">
        <w:rPr>
          <w:rFonts w:ascii="inherit" w:eastAsia="Times New Roman" w:hAnsi="inherit" w:cs="Arial"/>
          <w:sz w:val="23"/>
          <w:szCs w:val="23"/>
          <w:bdr w:val="none" w:sz="0" w:space="0" w:color="auto" w:frame="1"/>
        </w:rPr>
        <w:t>GTP</w:t>
      </w:r>
      <w:r w:rsidRPr="009F5116">
        <w:rPr>
          <w:rFonts w:ascii="inherit" w:eastAsia="Times New Roman" w:hAnsi="inherit" w:cs="Arial"/>
          <w:sz w:val="23"/>
          <w:szCs w:val="23"/>
        </w:rPr>
        <w:t>) was highly activated; simulations were run long enough so that </w:t>
      </w:r>
      <w:r w:rsidRPr="009F5116">
        <w:rPr>
          <w:rFonts w:ascii="MathJax_Main" w:eastAsia="Times New Roman" w:hAnsi="MathJax_Main" w:cs="Arial"/>
          <w:sz w:val="26"/>
          <w:szCs w:val="26"/>
          <w:bdr w:val="none" w:sz="0" w:space="0" w:color="auto" w:frame="1"/>
        </w:rPr>
        <w:t>C</w:t>
      </w:r>
      <w:r w:rsidRPr="009F5116">
        <w:rPr>
          <w:rFonts w:ascii="Cambria Math" w:eastAsia="Times New Roman" w:hAnsi="Cambria Math" w:cs="Cambria Math"/>
          <w:sz w:val="26"/>
          <w:szCs w:val="26"/>
          <w:bdr w:val="none" w:sz="0" w:space="0" w:color="auto" w:frame="1"/>
        </w:rPr>
        <w:t>⋅</w:t>
      </w:r>
      <w:r w:rsidRPr="009F5116">
        <w:rPr>
          <w:rFonts w:ascii="MathJax_Main" w:eastAsia="Times New Roman" w:hAnsi="MathJax_Main" w:cs="Arial"/>
          <w:sz w:val="26"/>
          <w:szCs w:val="26"/>
          <w:bdr w:val="none" w:sz="0" w:space="0" w:color="auto" w:frame="1"/>
        </w:rPr>
        <w:t>GTP</w:t>
      </w:r>
      <w:r w:rsidRPr="009F5116">
        <w:rPr>
          <w:rFonts w:ascii="inherit" w:eastAsia="Times New Roman" w:hAnsi="inherit" w:cs="Arial"/>
          <w:sz w:val="23"/>
          <w:szCs w:val="23"/>
          <w:bdr w:val="none" w:sz="0" w:space="0" w:color="auto" w:frame="1"/>
        </w:rPr>
        <w:t>C</w:t>
      </w:r>
      <w:r w:rsidRPr="009F5116">
        <w:rPr>
          <w:rFonts w:ascii="Cambria Math" w:eastAsia="Times New Roman" w:hAnsi="Cambria Math" w:cs="Cambria Math"/>
          <w:sz w:val="23"/>
          <w:szCs w:val="23"/>
          <w:bdr w:val="none" w:sz="0" w:space="0" w:color="auto" w:frame="1"/>
        </w:rPr>
        <w:t>⋅</w:t>
      </w:r>
      <w:r w:rsidRPr="009F5116">
        <w:rPr>
          <w:rFonts w:ascii="inherit" w:eastAsia="Times New Roman" w:hAnsi="inherit" w:cs="Arial"/>
          <w:sz w:val="23"/>
          <w:szCs w:val="23"/>
          <w:bdr w:val="none" w:sz="0" w:space="0" w:color="auto" w:frame="1"/>
        </w:rPr>
        <w:t>GTP</w:t>
      </w:r>
      <w:r w:rsidRPr="009F5116">
        <w:rPr>
          <w:rFonts w:ascii="inherit" w:eastAsia="Times New Roman" w:hAnsi="inherit" w:cs="Arial"/>
          <w:sz w:val="23"/>
          <w:szCs w:val="23"/>
        </w:rPr>
        <w:t> became de-activated (via sufficient hydrolysis to GDP) and, accordingly, the proofreading became less driven.</w:t>
      </w:r>
    </w:p>
    <w:p w:rsidR="009F5116" w:rsidRPr="009F5116" w:rsidRDefault="009F5116" w:rsidP="009F5116">
      <w:pPr>
        <w:spacing w:after="300" w:line="240" w:lineRule="auto"/>
        <w:jc w:val="center"/>
        <w:textAlignment w:val="baseline"/>
        <w:rPr>
          <w:rFonts w:ascii="inherit" w:eastAsia="Times New Roman" w:hAnsi="inherit" w:cs="Arial"/>
          <w:sz w:val="23"/>
          <w:szCs w:val="23"/>
        </w:rPr>
      </w:pPr>
      <w:r w:rsidRPr="009F5116">
        <w:rPr>
          <w:rFonts w:ascii="inherit" w:eastAsia="Times New Roman" w:hAnsi="inherit" w:cs="Arial"/>
          <w:noProof/>
          <w:sz w:val="23"/>
          <w:szCs w:val="23"/>
        </w:rPr>
        <w:lastRenderedPageBreak/>
        <w:drawing>
          <wp:inline distT="0" distB="0" distL="0" distR="0">
            <wp:extent cx="7548880" cy="5826760"/>
            <wp:effectExtent l="0" t="0" r="0" b="2540"/>
            <wp:docPr id="8" name="Picture 8" descr="Kenetic Proof G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enetic Proof GT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548880" cy="5826760"/>
                    </a:xfrm>
                    <a:prstGeom prst="rect">
                      <a:avLst/>
                    </a:prstGeom>
                    <a:noFill/>
                    <a:ln>
                      <a:noFill/>
                    </a:ln>
                  </pic:spPr>
                </pic:pic>
              </a:graphicData>
            </a:graphic>
          </wp:inline>
        </w:drawing>
      </w:r>
    </w:p>
    <w:p w:rsidR="009F5116" w:rsidRPr="009F5116" w:rsidRDefault="009F5116" w:rsidP="009F5116">
      <w:pPr>
        <w:spacing w:after="300" w:line="240" w:lineRule="auto"/>
        <w:jc w:val="center"/>
        <w:textAlignment w:val="baseline"/>
        <w:rPr>
          <w:rFonts w:ascii="inherit" w:eastAsia="Times New Roman" w:hAnsi="inherit" w:cs="Arial"/>
          <w:sz w:val="23"/>
          <w:szCs w:val="23"/>
        </w:rPr>
      </w:pPr>
      <w:r w:rsidRPr="009F5116">
        <w:rPr>
          <w:rFonts w:ascii="inherit" w:eastAsia="Times New Roman" w:hAnsi="inherit" w:cs="Arial"/>
          <w:noProof/>
          <w:sz w:val="23"/>
          <w:szCs w:val="23"/>
        </w:rPr>
        <w:lastRenderedPageBreak/>
        <w:drawing>
          <wp:inline distT="0" distB="0" distL="0" distR="0">
            <wp:extent cx="7548880" cy="5826760"/>
            <wp:effectExtent l="0" t="0" r="0" b="2540"/>
            <wp:docPr id="7" name="Picture 7" descr="Kenetic Proof Ratio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enetic Proof Ratio 10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548880" cy="5826760"/>
                    </a:xfrm>
                    <a:prstGeom prst="rect">
                      <a:avLst/>
                    </a:prstGeom>
                    <a:noFill/>
                    <a:ln>
                      <a:noFill/>
                    </a:ln>
                  </pic:spPr>
                </pic:pic>
              </a:graphicData>
            </a:graphic>
          </wp:inline>
        </w:drawing>
      </w:r>
    </w:p>
    <w:p w:rsidR="009F5116" w:rsidRDefault="009F5116" w:rsidP="009F5116">
      <w:pPr>
        <w:spacing w:after="0" w:line="240" w:lineRule="auto"/>
        <w:textAlignment w:val="baseline"/>
        <w:rPr>
          <w:rFonts w:ascii="inherit" w:eastAsia="Times New Roman" w:hAnsi="inherit" w:cs="Arial"/>
          <w:sz w:val="23"/>
          <w:szCs w:val="23"/>
        </w:rPr>
      </w:pPr>
      <w:r w:rsidRPr="009F5116">
        <w:rPr>
          <w:rFonts w:ascii="inherit" w:eastAsia="Times New Roman" w:hAnsi="inherit" w:cs="Arial"/>
          <w:sz w:val="23"/>
          <w:szCs w:val="23"/>
        </w:rPr>
        <w:t>The first graph shows the time course of the de-activation of </w:t>
      </w:r>
      <w:r w:rsidRPr="009F5116">
        <w:rPr>
          <w:rFonts w:ascii="MathJax_Main" w:eastAsia="Times New Roman" w:hAnsi="MathJax_Main" w:cs="Arial"/>
          <w:sz w:val="26"/>
          <w:szCs w:val="26"/>
          <w:bdr w:val="none" w:sz="0" w:space="0" w:color="auto" w:frame="1"/>
        </w:rPr>
        <w:t>C</w:t>
      </w:r>
      <w:r w:rsidRPr="009F5116">
        <w:rPr>
          <w:rFonts w:ascii="Cambria Math" w:eastAsia="Times New Roman" w:hAnsi="Cambria Math" w:cs="Cambria Math"/>
          <w:sz w:val="26"/>
          <w:szCs w:val="26"/>
          <w:bdr w:val="none" w:sz="0" w:space="0" w:color="auto" w:frame="1"/>
        </w:rPr>
        <w:t>⋅</w:t>
      </w:r>
      <w:r w:rsidRPr="009F5116">
        <w:rPr>
          <w:rFonts w:ascii="MathJax_Main" w:eastAsia="Times New Roman" w:hAnsi="MathJax_Main" w:cs="Arial"/>
          <w:sz w:val="26"/>
          <w:szCs w:val="26"/>
          <w:bdr w:val="none" w:sz="0" w:space="0" w:color="auto" w:frame="1"/>
        </w:rPr>
        <w:t>GTP</w:t>
      </w:r>
      <w:r w:rsidRPr="009F5116">
        <w:rPr>
          <w:rFonts w:ascii="inherit" w:eastAsia="Times New Roman" w:hAnsi="inherit" w:cs="Arial"/>
          <w:sz w:val="23"/>
          <w:szCs w:val="23"/>
          <w:bdr w:val="none" w:sz="0" w:space="0" w:color="auto" w:frame="1"/>
        </w:rPr>
        <w:t>C</w:t>
      </w:r>
      <w:r w:rsidRPr="009F5116">
        <w:rPr>
          <w:rFonts w:ascii="Cambria Math" w:eastAsia="Times New Roman" w:hAnsi="Cambria Math" w:cs="Cambria Math"/>
          <w:sz w:val="23"/>
          <w:szCs w:val="23"/>
          <w:bdr w:val="none" w:sz="0" w:space="0" w:color="auto" w:frame="1"/>
        </w:rPr>
        <w:t>⋅</w:t>
      </w:r>
      <w:r w:rsidRPr="009F5116">
        <w:rPr>
          <w:rFonts w:ascii="inherit" w:eastAsia="Times New Roman" w:hAnsi="inherit" w:cs="Arial"/>
          <w:sz w:val="23"/>
          <w:szCs w:val="23"/>
          <w:bdr w:val="none" w:sz="0" w:space="0" w:color="auto" w:frame="1"/>
        </w:rPr>
        <w:t>GTP</w:t>
      </w:r>
      <w:r w:rsidRPr="009F5116">
        <w:rPr>
          <w:rFonts w:ascii="inherit" w:eastAsia="Times New Roman" w:hAnsi="inherit" w:cs="Arial"/>
          <w:sz w:val="23"/>
          <w:szCs w:val="23"/>
        </w:rPr>
        <w:t>, which is identical for both affinity ratios. The system is started in a highly activated non-equilibrium state and relaxes toward equilibrium.</w:t>
      </w:r>
    </w:p>
    <w:p w:rsidR="009F5116" w:rsidRPr="009F5116" w:rsidRDefault="009F5116" w:rsidP="009F5116">
      <w:pPr>
        <w:spacing w:after="0" w:line="240" w:lineRule="auto"/>
        <w:textAlignment w:val="baseline"/>
        <w:rPr>
          <w:rFonts w:ascii="inherit" w:eastAsia="Times New Roman" w:hAnsi="inherit" w:cs="Arial"/>
          <w:sz w:val="23"/>
          <w:szCs w:val="23"/>
        </w:rPr>
      </w:pPr>
    </w:p>
    <w:p w:rsidR="009F5116" w:rsidRPr="009F5116" w:rsidRDefault="009F5116" w:rsidP="009F5116">
      <w:pPr>
        <w:spacing w:after="0" w:line="240" w:lineRule="auto"/>
        <w:textAlignment w:val="baseline"/>
        <w:rPr>
          <w:rFonts w:ascii="inherit" w:eastAsia="Times New Roman" w:hAnsi="inherit" w:cs="Arial"/>
          <w:sz w:val="23"/>
          <w:szCs w:val="23"/>
        </w:rPr>
      </w:pPr>
      <w:r w:rsidRPr="009F5116">
        <w:rPr>
          <w:rFonts w:ascii="inherit" w:eastAsia="Times New Roman" w:hAnsi="inherit" w:cs="Arial"/>
          <w:sz w:val="23"/>
          <w:szCs w:val="23"/>
        </w:rPr>
        <w:t>There are two key lessons from the figures plotting the discrimination ratio </w:t>
      </w:r>
      <w:r w:rsidRPr="009F5116">
        <w:rPr>
          <w:rFonts w:ascii="MathJax_Main" w:eastAsia="Times New Roman" w:hAnsi="MathJax_Main" w:cs="Arial"/>
          <w:sz w:val="26"/>
          <w:szCs w:val="26"/>
          <w:bdr w:val="none" w:sz="0" w:space="0" w:color="auto" w:frame="1"/>
        </w:rPr>
        <w:t>[RC]</w:t>
      </w:r>
      <w:proofErr w:type="gramStart"/>
      <w:r w:rsidRPr="009F5116">
        <w:rPr>
          <w:rFonts w:ascii="MathJax_Main" w:eastAsia="Times New Roman" w:hAnsi="MathJax_Main" w:cs="Arial"/>
          <w:sz w:val="26"/>
          <w:szCs w:val="26"/>
          <w:bdr w:val="none" w:sz="0" w:space="0" w:color="auto" w:frame="1"/>
        </w:rPr>
        <w:t>/[</w:t>
      </w:r>
      <w:proofErr w:type="gramEnd"/>
      <w:r w:rsidRPr="009F5116">
        <w:rPr>
          <w:rFonts w:ascii="MathJax_Main" w:eastAsia="Times New Roman" w:hAnsi="MathJax_Main" w:cs="Arial"/>
          <w:sz w:val="26"/>
          <w:szCs w:val="26"/>
          <w:bdr w:val="none" w:sz="0" w:space="0" w:color="auto" w:frame="1"/>
        </w:rPr>
        <w:t>RD]</w:t>
      </w:r>
      <w:r w:rsidRPr="009F5116">
        <w:rPr>
          <w:rFonts w:ascii="inherit" w:eastAsia="Times New Roman" w:hAnsi="inherit" w:cs="Arial"/>
          <w:sz w:val="23"/>
          <w:szCs w:val="23"/>
          <w:bdr w:val="none" w:sz="0" w:space="0" w:color="auto" w:frame="1"/>
        </w:rPr>
        <w:t>[RC]/[RD]</w:t>
      </w:r>
      <w:r w:rsidRPr="009F5116">
        <w:rPr>
          <w:rFonts w:ascii="inherit" w:eastAsia="Times New Roman" w:hAnsi="inherit" w:cs="Arial"/>
          <w:sz w:val="23"/>
          <w:szCs w:val="23"/>
        </w:rPr>
        <w:t>: (</w:t>
      </w:r>
      <w:proofErr w:type="spellStart"/>
      <w:r w:rsidRPr="009F5116">
        <w:rPr>
          <w:rFonts w:ascii="inherit" w:eastAsia="Times New Roman" w:hAnsi="inherit" w:cs="Arial"/>
          <w:sz w:val="23"/>
          <w:szCs w:val="23"/>
        </w:rPr>
        <w:t>i</w:t>
      </w:r>
      <w:proofErr w:type="spellEnd"/>
      <w:r w:rsidRPr="009F5116">
        <w:rPr>
          <w:rFonts w:ascii="inherit" w:eastAsia="Times New Roman" w:hAnsi="inherit" w:cs="Arial"/>
          <w:sz w:val="23"/>
          <w:szCs w:val="23"/>
        </w:rPr>
        <w:t>) The degree of discrimination decreases over time as GTP becomes de-activated, which is what we would expect. (ii) The discrimination ratio goes from a nearly maximal initial value </w:t>
      </w:r>
      <w:r w:rsidRPr="009F5116">
        <w:rPr>
          <w:rFonts w:ascii="Cambria Math" w:eastAsia="Times New Roman" w:hAnsi="Cambria Math" w:cs="Cambria Math"/>
          <w:sz w:val="26"/>
          <w:szCs w:val="26"/>
          <w:bdr w:val="none" w:sz="0" w:space="0" w:color="auto" w:frame="1"/>
        </w:rPr>
        <w:t>∼</w:t>
      </w:r>
      <w:r w:rsidRPr="009F5116">
        <w:rPr>
          <w:rFonts w:ascii="MathJax_Main" w:eastAsia="Times New Roman" w:hAnsi="MathJax_Main" w:cs="Arial"/>
          <w:sz w:val="26"/>
          <w:szCs w:val="26"/>
          <w:bdr w:val="none" w:sz="0" w:space="0" w:color="auto" w:frame="1"/>
        </w:rPr>
        <w:t>1/</w:t>
      </w:r>
      <w:r w:rsidRPr="009F5116">
        <w:rPr>
          <w:rFonts w:ascii="MathJax_Math-italic" w:eastAsia="Times New Roman" w:hAnsi="MathJax_Math-italic" w:cs="Arial"/>
          <w:sz w:val="26"/>
          <w:szCs w:val="26"/>
          <w:bdr w:val="none" w:sz="0" w:space="0" w:color="auto" w:frame="1"/>
        </w:rPr>
        <w:t>f</w:t>
      </w:r>
      <w:r w:rsidRPr="009F5116">
        <w:rPr>
          <w:rFonts w:ascii="MathJax_Main" w:eastAsia="Times New Roman" w:hAnsi="MathJax_Main" w:cs="Arial"/>
          <w:sz w:val="18"/>
          <w:szCs w:val="18"/>
          <w:bdr w:val="none" w:sz="0" w:space="0" w:color="auto" w:frame="1"/>
        </w:rPr>
        <w:t>02</w:t>
      </w:r>
      <w:r w:rsidRPr="009F5116">
        <w:rPr>
          <w:rFonts w:ascii="Cambria Math" w:eastAsia="Times New Roman" w:hAnsi="Cambria Math" w:cs="Cambria Math"/>
          <w:sz w:val="23"/>
          <w:szCs w:val="23"/>
          <w:bdr w:val="none" w:sz="0" w:space="0" w:color="auto" w:frame="1"/>
        </w:rPr>
        <w:t>∼</w:t>
      </w:r>
      <w:r w:rsidRPr="009F5116">
        <w:rPr>
          <w:rFonts w:ascii="inherit" w:eastAsia="Times New Roman" w:hAnsi="inherit" w:cs="Arial"/>
          <w:sz w:val="23"/>
          <w:szCs w:val="23"/>
          <w:bdr w:val="none" w:sz="0" w:space="0" w:color="auto" w:frame="1"/>
        </w:rPr>
        <w:t>1/f02</w:t>
      </w:r>
      <w:r w:rsidRPr="009F5116">
        <w:rPr>
          <w:rFonts w:ascii="inherit" w:eastAsia="Times New Roman" w:hAnsi="inherit" w:cs="Arial"/>
          <w:sz w:val="23"/>
          <w:szCs w:val="23"/>
        </w:rPr>
        <w:t> as predicted by our simple analysis to the equilibrium value of </w:t>
      </w:r>
      <w:r w:rsidRPr="009F5116">
        <w:rPr>
          <w:rFonts w:ascii="Cambria Math" w:eastAsia="Times New Roman" w:hAnsi="Cambria Math" w:cs="Cambria Math"/>
          <w:sz w:val="26"/>
          <w:szCs w:val="26"/>
          <w:bdr w:val="none" w:sz="0" w:space="0" w:color="auto" w:frame="1"/>
        </w:rPr>
        <w:t>∼</w:t>
      </w:r>
      <w:r w:rsidRPr="009F5116">
        <w:rPr>
          <w:rFonts w:ascii="MathJax_Main" w:eastAsia="Times New Roman" w:hAnsi="MathJax_Main" w:cs="Arial"/>
          <w:sz w:val="26"/>
          <w:szCs w:val="26"/>
          <w:bdr w:val="none" w:sz="0" w:space="0" w:color="auto" w:frame="1"/>
        </w:rPr>
        <w:t>1/</w:t>
      </w:r>
      <w:r w:rsidRPr="009F5116">
        <w:rPr>
          <w:rFonts w:ascii="MathJax_Math-italic" w:eastAsia="Times New Roman" w:hAnsi="MathJax_Math-italic" w:cs="Arial"/>
          <w:sz w:val="26"/>
          <w:szCs w:val="26"/>
          <w:bdr w:val="none" w:sz="0" w:space="0" w:color="auto" w:frame="1"/>
        </w:rPr>
        <w:t>f</w:t>
      </w:r>
      <w:r w:rsidRPr="009F5116">
        <w:rPr>
          <w:rFonts w:ascii="MathJax_Main" w:eastAsia="Times New Roman" w:hAnsi="MathJax_Main" w:cs="Arial"/>
          <w:sz w:val="18"/>
          <w:szCs w:val="18"/>
          <w:bdr w:val="none" w:sz="0" w:space="0" w:color="auto" w:frame="1"/>
        </w:rPr>
        <w:t>0</w:t>
      </w:r>
      <w:r w:rsidRPr="009F5116">
        <w:rPr>
          <w:rFonts w:ascii="Cambria Math" w:eastAsia="Times New Roman" w:hAnsi="Cambria Math" w:cs="Cambria Math"/>
          <w:sz w:val="23"/>
          <w:szCs w:val="23"/>
          <w:bdr w:val="none" w:sz="0" w:space="0" w:color="auto" w:frame="1"/>
        </w:rPr>
        <w:t>∼</w:t>
      </w:r>
      <w:r w:rsidRPr="009F5116">
        <w:rPr>
          <w:rFonts w:ascii="inherit" w:eastAsia="Times New Roman" w:hAnsi="inherit" w:cs="Arial"/>
          <w:sz w:val="23"/>
          <w:szCs w:val="23"/>
          <w:bdr w:val="none" w:sz="0" w:space="0" w:color="auto" w:frame="1"/>
        </w:rPr>
        <w:t>1/f0</w:t>
      </w:r>
      <w:r w:rsidRPr="009F5116">
        <w:rPr>
          <w:rFonts w:ascii="inherit" w:eastAsia="Times New Roman" w:hAnsi="inherit" w:cs="Arial"/>
          <w:sz w:val="23"/>
          <w:szCs w:val="23"/>
        </w:rPr>
        <w:t>. Although it is not shown in the graphs, more than one GTP hydrolysis occurs per successful addition of amino acid in both cases.</w:t>
      </w:r>
    </w:p>
    <w:p w:rsidR="009F5116" w:rsidRPr="009F5116" w:rsidRDefault="009F5116" w:rsidP="009F5116">
      <w:pPr>
        <w:spacing w:after="300" w:line="240" w:lineRule="auto"/>
        <w:textAlignment w:val="baseline"/>
        <w:rPr>
          <w:rFonts w:ascii="inherit" w:eastAsia="Times New Roman" w:hAnsi="inherit" w:cs="Arial"/>
          <w:sz w:val="23"/>
          <w:szCs w:val="23"/>
        </w:rPr>
      </w:pPr>
      <w:r w:rsidRPr="009F5116">
        <w:rPr>
          <w:rFonts w:ascii="inherit" w:eastAsia="Times New Roman" w:hAnsi="inherit" w:cs="Arial"/>
          <w:sz w:val="23"/>
          <w:szCs w:val="23"/>
        </w:rPr>
        <w:t xml:space="preserve">The simulation data shown corresponds to an initial condition relaxing toward equilibrium, but it certainly is possible to run a non-equilibrium steady-state simulation in which GTP stays activated </w:t>
      </w:r>
      <w:r w:rsidRPr="009F5116">
        <w:rPr>
          <w:rFonts w:ascii="inherit" w:eastAsia="Times New Roman" w:hAnsi="inherit" w:cs="Arial"/>
          <w:sz w:val="23"/>
          <w:szCs w:val="23"/>
        </w:rPr>
        <w:lastRenderedPageBreak/>
        <w:t>and the proofreading remains driven/active. This could be achieved by mimicking the cell's continual synthesis of GTP from GDP and Pi in a one-way reaction.</w:t>
      </w:r>
    </w:p>
    <w:p w:rsidR="009F5116" w:rsidRPr="009F5116" w:rsidRDefault="009F5116" w:rsidP="009F5116">
      <w:pPr>
        <w:spacing w:after="0" w:line="240" w:lineRule="auto"/>
        <w:textAlignment w:val="baseline"/>
        <w:rPr>
          <w:rFonts w:ascii="inherit" w:eastAsia="Times New Roman" w:hAnsi="inherit" w:cs="Arial"/>
          <w:sz w:val="23"/>
          <w:szCs w:val="23"/>
        </w:rPr>
      </w:pPr>
      <w:r w:rsidRPr="009F5116">
        <w:rPr>
          <w:rFonts w:ascii="inherit" w:eastAsia="Times New Roman" w:hAnsi="inherit" w:cs="Arial"/>
          <w:sz w:val="23"/>
          <w:szCs w:val="23"/>
        </w:rPr>
        <w:t>Rate constants for the model are specified below. Initial conditions were </w:t>
      </w:r>
      <w:r w:rsidRPr="009F5116">
        <w:rPr>
          <w:rFonts w:ascii="MathJax_Main" w:eastAsia="Times New Roman" w:hAnsi="MathJax_Main" w:cs="Arial"/>
          <w:sz w:val="26"/>
          <w:szCs w:val="26"/>
          <w:bdr w:val="none" w:sz="0" w:space="0" w:color="auto" w:frame="1"/>
        </w:rPr>
        <w:t>[GTP]=10</w:t>
      </w:r>
      <w:r w:rsidRPr="009F5116">
        <w:rPr>
          <w:rFonts w:ascii="MathJax_Main" w:eastAsia="Times New Roman" w:hAnsi="MathJax_Main" w:cs="Arial"/>
          <w:sz w:val="18"/>
          <w:szCs w:val="18"/>
          <w:bdr w:val="none" w:sz="0" w:space="0" w:color="auto" w:frame="1"/>
        </w:rPr>
        <w:t>−3</w:t>
      </w:r>
      <w:r w:rsidRPr="009F5116">
        <w:rPr>
          <w:rFonts w:ascii="inherit" w:eastAsia="Times New Roman" w:hAnsi="inherit" w:cs="Arial"/>
          <w:sz w:val="23"/>
          <w:szCs w:val="23"/>
          <w:bdr w:val="none" w:sz="0" w:space="0" w:color="auto" w:frame="1"/>
        </w:rPr>
        <w:t>[GTP]=10−3</w:t>
      </w:r>
      <w:r w:rsidRPr="009F5116">
        <w:rPr>
          <w:rFonts w:ascii="inherit" w:eastAsia="Times New Roman" w:hAnsi="inherit" w:cs="Arial"/>
          <w:sz w:val="23"/>
          <w:szCs w:val="23"/>
        </w:rPr>
        <w:t>M, </w:t>
      </w:r>
      <w:r w:rsidRPr="009F5116">
        <w:rPr>
          <w:rFonts w:ascii="MathJax_Main" w:eastAsia="Times New Roman" w:hAnsi="MathJax_Main" w:cs="Arial"/>
          <w:sz w:val="26"/>
          <w:szCs w:val="26"/>
          <w:bdr w:val="none" w:sz="0" w:space="0" w:color="auto" w:frame="1"/>
        </w:rPr>
        <w:t>[GDP]=[Pi]=10</w:t>
      </w:r>
      <w:r w:rsidRPr="009F5116">
        <w:rPr>
          <w:rFonts w:ascii="MathJax_Main" w:eastAsia="Times New Roman" w:hAnsi="MathJax_Main" w:cs="Arial"/>
          <w:sz w:val="18"/>
          <w:szCs w:val="18"/>
          <w:bdr w:val="none" w:sz="0" w:space="0" w:color="auto" w:frame="1"/>
        </w:rPr>
        <w:t>−6</w:t>
      </w:r>
      <w:r w:rsidRPr="009F5116">
        <w:rPr>
          <w:rFonts w:ascii="inherit" w:eastAsia="Times New Roman" w:hAnsi="inherit" w:cs="Arial"/>
          <w:sz w:val="23"/>
          <w:szCs w:val="23"/>
          <w:bdr w:val="none" w:sz="0" w:space="0" w:color="auto" w:frame="1"/>
        </w:rPr>
        <w:t>[GDP]=[Pi]=10−6</w:t>
      </w:r>
      <w:r w:rsidRPr="009F5116">
        <w:rPr>
          <w:rFonts w:ascii="inherit" w:eastAsia="Times New Roman" w:hAnsi="inherit" w:cs="Arial"/>
          <w:sz w:val="23"/>
          <w:szCs w:val="23"/>
        </w:rPr>
        <w:t>M, </w:t>
      </w:r>
      <w:r w:rsidRPr="009F5116">
        <w:rPr>
          <w:rFonts w:ascii="MathJax_Main" w:eastAsia="Times New Roman" w:hAnsi="MathJax_Main" w:cs="Arial"/>
          <w:sz w:val="26"/>
          <w:szCs w:val="26"/>
          <w:bdr w:val="none" w:sz="0" w:space="0" w:color="auto" w:frame="1"/>
        </w:rPr>
        <w:t>[C]=[D]=10</w:t>
      </w:r>
      <w:r w:rsidRPr="009F5116">
        <w:rPr>
          <w:rFonts w:ascii="MathJax_Main" w:eastAsia="Times New Roman" w:hAnsi="MathJax_Main" w:cs="Arial"/>
          <w:sz w:val="18"/>
          <w:szCs w:val="18"/>
          <w:bdr w:val="none" w:sz="0" w:space="0" w:color="auto" w:frame="1"/>
        </w:rPr>
        <w:t>−4</w:t>
      </w:r>
      <w:r w:rsidRPr="009F5116">
        <w:rPr>
          <w:rFonts w:ascii="inherit" w:eastAsia="Times New Roman" w:hAnsi="inherit" w:cs="Arial"/>
          <w:sz w:val="23"/>
          <w:szCs w:val="23"/>
          <w:bdr w:val="none" w:sz="0" w:space="0" w:color="auto" w:frame="1"/>
        </w:rPr>
        <w:t>[C]=[D]=10−4</w:t>
      </w:r>
      <w:r w:rsidRPr="009F5116">
        <w:rPr>
          <w:rFonts w:ascii="inherit" w:eastAsia="Times New Roman" w:hAnsi="inherit" w:cs="Arial"/>
          <w:sz w:val="23"/>
          <w:szCs w:val="23"/>
        </w:rPr>
        <w:t>M, with 1,000 ribosomes (R). Simulations were performed using </w:t>
      </w:r>
      <w:proofErr w:type="spellStart"/>
      <w:r w:rsidR="00CF568D">
        <w:fldChar w:fldCharType="begin"/>
      </w:r>
      <w:r w:rsidR="00CF568D">
        <w:instrText xml:space="preserve"> HYPERLINK "http://bionetgen.org/" \t "_blank" </w:instrText>
      </w:r>
      <w:r w:rsidR="00CF568D">
        <w:fldChar w:fldCharType="separate"/>
      </w:r>
      <w:r w:rsidRPr="009F5116">
        <w:rPr>
          <w:rFonts w:ascii="inherit" w:eastAsia="Times New Roman" w:hAnsi="inherit" w:cs="Arial"/>
          <w:sz w:val="23"/>
          <w:szCs w:val="23"/>
          <w:u w:val="single"/>
          <w:bdr w:val="none" w:sz="0" w:space="0" w:color="auto" w:frame="1"/>
        </w:rPr>
        <w:t>BioNetGen</w:t>
      </w:r>
      <w:proofErr w:type="spellEnd"/>
      <w:r w:rsidR="00CF568D">
        <w:rPr>
          <w:rFonts w:ascii="inherit" w:eastAsia="Times New Roman" w:hAnsi="inherit" w:cs="Arial"/>
          <w:sz w:val="23"/>
          <w:szCs w:val="23"/>
          <w:u w:val="single"/>
          <w:bdr w:val="none" w:sz="0" w:space="0" w:color="auto" w:frame="1"/>
        </w:rPr>
        <w:fldChar w:fldCharType="end"/>
      </w:r>
      <w:r w:rsidRPr="009F5116">
        <w:rPr>
          <w:rFonts w:ascii="inherit" w:eastAsia="Times New Roman" w:hAnsi="inherit" w:cs="Arial"/>
          <w:sz w:val="23"/>
          <w:szCs w:val="23"/>
        </w:rPr>
        <w:t>, a rule-based platform for kinetic modeling. The source code for the model (a .</w:t>
      </w:r>
      <w:proofErr w:type="spellStart"/>
      <w:r w:rsidRPr="009F5116">
        <w:rPr>
          <w:rFonts w:ascii="inherit" w:eastAsia="Times New Roman" w:hAnsi="inherit" w:cs="Arial"/>
          <w:sz w:val="23"/>
          <w:szCs w:val="23"/>
        </w:rPr>
        <w:t>bngl</w:t>
      </w:r>
      <w:proofErr w:type="spellEnd"/>
      <w:r w:rsidRPr="009F5116">
        <w:rPr>
          <w:rFonts w:ascii="inherit" w:eastAsia="Times New Roman" w:hAnsi="inherit" w:cs="Arial"/>
          <w:sz w:val="23"/>
          <w:szCs w:val="23"/>
        </w:rPr>
        <w:t xml:space="preserve"> file) can be downloaded by right-clicking </w:t>
      </w:r>
      <w:hyperlink r:id="rId37" w:history="1">
        <w:r w:rsidRPr="009F5116">
          <w:rPr>
            <w:rFonts w:ascii="inherit" w:eastAsia="Times New Roman" w:hAnsi="inherit" w:cs="Arial"/>
            <w:sz w:val="23"/>
            <w:szCs w:val="23"/>
            <w:u w:val="single"/>
            <w:bdr w:val="none" w:sz="0" w:space="0" w:color="auto" w:frame="1"/>
          </w:rPr>
          <w:t>here</w:t>
        </w:r>
      </w:hyperlink>
      <w:r w:rsidRPr="009F5116">
        <w:rPr>
          <w:rFonts w:ascii="inherit" w:eastAsia="Times New Roman" w:hAnsi="inherit" w:cs="Arial"/>
          <w:sz w:val="23"/>
          <w:szCs w:val="23"/>
        </w:rPr>
        <w:t>.</w:t>
      </w:r>
    </w:p>
    <w:tbl>
      <w:tblPr>
        <w:tblW w:w="1048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557"/>
        <w:gridCol w:w="1683"/>
        <w:gridCol w:w="4248"/>
      </w:tblGrid>
      <w:tr w:rsidR="009F5116" w:rsidRPr="009F5116" w:rsidTr="009F5116">
        <w:tc>
          <w:tcPr>
            <w:tcW w:w="0" w:type="auto"/>
            <w:tcBorders>
              <w:top w:val="single" w:sz="6" w:space="0" w:color="414143"/>
              <w:left w:val="single" w:sz="6" w:space="0" w:color="414143"/>
              <w:bottom w:val="single" w:sz="6" w:space="0" w:color="414143"/>
              <w:right w:val="single" w:sz="6" w:space="0" w:color="414143"/>
            </w:tcBorders>
            <w:shd w:val="clear" w:color="auto" w:fill="414143"/>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b/>
                <w:bCs/>
                <w:sz w:val="24"/>
                <w:szCs w:val="24"/>
              </w:rPr>
            </w:pPr>
            <w:r w:rsidRPr="009F5116">
              <w:rPr>
                <w:rFonts w:ascii="inherit" w:eastAsia="Times New Roman" w:hAnsi="inherit" w:cs="Times New Roman"/>
                <w:b/>
                <w:bCs/>
                <w:sz w:val="24"/>
                <w:szCs w:val="24"/>
              </w:rPr>
              <w:t>Process</w:t>
            </w:r>
          </w:p>
        </w:tc>
        <w:tc>
          <w:tcPr>
            <w:tcW w:w="0" w:type="auto"/>
            <w:tcBorders>
              <w:top w:val="single" w:sz="6" w:space="0" w:color="414143"/>
              <w:left w:val="single" w:sz="6" w:space="0" w:color="414143"/>
              <w:bottom w:val="single" w:sz="6" w:space="0" w:color="414143"/>
              <w:right w:val="single" w:sz="6" w:space="0" w:color="414143"/>
            </w:tcBorders>
            <w:shd w:val="clear" w:color="auto" w:fill="414143"/>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b/>
                <w:bCs/>
                <w:sz w:val="24"/>
                <w:szCs w:val="24"/>
              </w:rPr>
            </w:pPr>
            <w:r w:rsidRPr="009F5116">
              <w:rPr>
                <w:rFonts w:ascii="inherit" w:eastAsia="Times New Roman" w:hAnsi="inherit" w:cs="Times New Roman"/>
                <w:b/>
                <w:bCs/>
                <w:sz w:val="24"/>
                <w:szCs w:val="24"/>
              </w:rPr>
              <w:t>Symbol</w:t>
            </w:r>
          </w:p>
        </w:tc>
        <w:tc>
          <w:tcPr>
            <w:tcW w:w="0" w:type="auto"/>
            <w:tcBorders>
              <w:top w:val="single" w:sz="6" w:space="0" w:color="414143"/>
              <w:left w:val="single" w:sz="6" w:space="0" w:color="414143"/>
              <w:bottom w:val="single" w:sz="6" w:space="0" w:color="414143"/>
              <w:right w:val="single" w:sz="6" w:space="0" w:color="414143"/>
            </w:tcBorders>
            <w:shd w:val="clear" w:color="auto" w:fill="414143"/>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b/>
                <w:bCs/>
                <w:sz w:val="24"/>
                <w:szCs w:val="24"/>
              </w:rPr>
            </w:pPr>
            <w:r w:rsidRPr="009F5116">
              <w:rPr>
                <w:rFonts w:ascii="inherit" w:eastAsia="Times New Roman" w:hAnsi="inherit" w:cs="Times New Roman"/>
                <w:b/>
                <w:bCs/>
                <w:sz w:val="24"/>
                <w:szCs w:val="24"/>
              </w:rPr>
              <w:t>Value</w:t>
            </w:r>
          </w:p>
        </w:tc>
      </w:tr>
      <w:tr w:rsidR="009F5116" w:rsidRPr="009F5116" w:rsidTr="009F5116">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r w:rsidRPr="009F5116">
              <w:rPr>
                <w:rFonts w:ascii="inherit" w:eastAsia="Times New Roman" w:hAnsi="inherit" w:cs="Times New Roman"/>
                <w:sz w:val="24"/>
                <w:szCs w:val="24"/>
              </w:rPr>
              <w:t>Reference on-rate</w:t>
            </w:r>
          </w:p>
        </w:tc>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proofErr w:type="spellStart"/>
            <w:r w:rsidRPr="009F5116">
              <w:rPr>
                <w:rFonts w:ascii="MathJax_Math-italic" w:eastAsia="Times New Roman" w:hAnsi="MathJax_Math-italic" w:cs="Times New Roman"/>
                <w:sz w:val="26"/>
                <w:szCs w:val="26"/>
                <w:bdr w:val="none" w:sz="0" w:space="0" w:color="auto" w:frame="1"/>
              </w:rPr>
              <w:t>k</w:t>
            </w:r>
            <w:r w:rsidRPr="009F5116">
              <w:rPr>
                <w:rFonts w:ascii="MathJax_Main" w:eastAsia="Times New Roman" w:hAnsi="MathJax_Main" w:cs="Times New Roman"/>
                <w:sz w:val="18"/>
                <w:szCs w:val="18"/>
                <w:bdr w:val="none" w:sz="0" w:space="0" w:color="auto" w:frame="1"/>
              </w:rPr>
              <w:t>on</w:t>
            </w:r>
            <w:r w:rsidRPr="009F5116">
              <w:rPr>
                <w:rFonts w:ascii="inherit" w:eastAsia="Times New Roman" w:hAnsi="inherit" w:cs="Times New Roman"/>
                <w:sz w:val="23"/>
                <w:szCs w:val="23"/>
                <w:bdr w:val="none" w:sz="0" w:space="0" w:color="auto" w:frame="1"/>
              </w:rPr>
              <w:t>kon</w:t>
            </w:r>
            <w:proofErr w:type="spellEnd"/>
          </w:p>
        </w:tc>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r w:rsidRPr="009F5116">
              <w:rPr>
                <w:rFonts w:ascii="MathJax_Main" w:eastAsia="Times New Roman" w:hAnsi="MathJax_Main" w:cs="Times New Roman"/>
                <w:sz w:val="26"/>
                <w:szCs w:val="26"/>
                <w:bdr w:val="none" w:sz="0" w:space="0" w:color="auto" w:frame="1"/>
              </w:rPr>
              <w:t>10</w:t>
            </w:r>
            <w:r w:rsidRPr="009F5116">
              <w:rPr>
                <w:rFonts w:ascii="MathJax_Main" w:eastAsia="Times New Roman" w:hAnsi="MathJax_Main" w:cs="Times New Roman"/>
                <w:sz w:val="18"/>
                <w:szCs w:val="18"/>
                <w:bdr w:val="none" w:sz="0" w:space="0" w:color="auto" w:frame="1"/>
              </w:rPr>
              <w:t>8</w:t>
            </w:r>
            <w:r w:rsidRPr="009F5116">
              <w:rPr>
                <w:rFonts w:ascii="inherit" w:eastAsia="Times New Roman" w:hAnsi="inherit" w:cs="Times New Roman"/>
                <w:sz w:val="23"/>
                <w:szCs w:val="23"/>
                <w:bdr w:val="none" w:sz="0" w:space="0" w:color="auto" w:frame="1"/>
              </w:rPr>
              <w:t>108</w:t>
            </w:r>
            <w:r w:rsidRPr="009F5116">
              <w:rPr>
                <w:rFonts w:ascii="inherit" w:eastAsia="Times New Roman" w:hAnsi="inherit" w:cs="Times New Roman"/>
                <w:sz w:val="24"/>
                <w:szCs w:val="24"/>
              </w:rPr>
              <w:t> / (M s)</w:t>
            </w:r>
          </w:p>
        </w:tc>
      </w:tr>
      <w:tr w:rsidR="009F5116" w:rsidRPr="009F5116" w:rsidTr="009F5116">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r w:rsidRPr="009F5116">
              <w:rPr>
                <w:rFonts w:ascii="inherit" w:eastAsia="Times New Roman" w:hAnsi="inherit" w:cs="Times New Roman"/>
                <w:sz w:val="24"/>
                <w:szCs w:val="24"/>
              </w:rPr>
              <w:t>Reference off-rate</w:t>
            </w:r>
          </w:p>
        </w:tc>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proofErr w:type="spellStart"/>
            <w:r w:rsidRPr="009F5116">
              <w:rPr>
                <w:rFonts w:ascii="MathJax_Math-italic" w:eastAsia="Times New Roman" w:hAnsi="MathJax_Math-italic" w:cs="Times New Roman"/>
                <w:sz w:val="26"/>
                <w:szCs w:val="26"/>
                <w:bdr w:val="none" w:sz="0" w:space="0" w:color="auto" w:frame="1"/>
              </w:rPr>
              <w:t>k</w:t>
            </w:r>
            <w:r w:rsidRPr="009F5116">
              <w:rPr>
                <w:rFonts w:ascii="MathJax_Main" w:eastAsia="Times New Roman" w:hAnsi="MathJax_Main" w:cs="Times New Roman"/>
                <w:sz w:val="18"/>
                <w:szCs w:val="18"/>
                <w:bdr w:val="none" w:sz="0" w:space="0" w:color="auto" w:frame="1"/>
              </w:rPr>
              <w:t>off</w:t>
            </w:r>
            <w:r w:rsidRPr="009F5116">
              <w:rPr>
                <w:rFonts w:ascii="inherit" w:eastAsia="Times New Roman" w:hAnsi="inherit" w:cs="Times New Roman"/>
                <w:sz w:val="23"/>
                <w:szCs w:val="23"/>
                <w:bdr w:val="none" w:sz="0" w:space="0" w:color="auto" w:frame="1"/>
              </w:rPr>
              <w:t>koff</w:t>
            </w:r>
            <w:proofErr w:type="spellEnd"/>
          </w:p>
        </w:tc>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r w:rsidRPr="009F5116">
              <w:rPr>
                <w:rFonts w:ascii="MathJax_Main" w:eastAsia="Times New Roman" w:hAnsi="MathJax_Main" w:cs="Times New Roman"/>
                <w:sz w:val="26"/>
                <w:szCs w:val="26"/>
                <w:bdr w:val="none" w:sz="0" w:space="0" w:color="auto" w:frame="1"/>
              </w:rPr>
              <w:t>100</w:t>
            </w:r>
            <w:r w:rsidRPr="009F5116">
              <w:rPr>
                <w:rFonts w:ascii="inherit" w:eastAsia="Times New Roman" w:hAnsi="inherit" w:cs="Times New Roman"/>
                <w:sz w:val="23"/>
                <w:szCs w:val="23"/>
                <w:bdr w:val="none" w:sz="0" w:space="0" w:color="auto" w:frame="1"/>
              </w:rPr>
              <w:t>100</w:t>
            </w:r>
            <w:r w:rsidRPr="009F5116">
              <w:rPr>
                <w:rFonts w:ascii="inherit" w:eastAsia="Times New Roman" w:hAnsi="inherit" w:cs="Times New Roman"/>
                <w:sz w:val="24"/>
                <w:szCs w:val="24"/>
              </w:rPr>
              <w:t> / s</w:t>
            </w:r>
          </w:p>
        </w:tc>
      </w:tr>
      <w:tr w:rsidR="009F5116" w:rsidRPr="009F5116" w:rsidTr="009F5116">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r w:rsidRPr="009F5116">
              <w:rPr>
                <w:rFonts w:ascii="inherit" w:eastAsia="Times New Roman" w:hAnsi="inherit" w:cs="Times New Roman"/>
                <w:sz w:val="24"/>
                <w:szCs w:val="24"/>
              </w:rPr>
              <w:t>Affinity ratio</w:t>
            </w:r>
          </w:p>
        </w:tc>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r w:rsidRPr="009F5116">
              <w:rPr>
                <w:rFonts w:ascii="MathJax_Math-italic" w:eastAsia="Times New Roman" w:hAnsi="MathJax_Math-italic" w:cs="Times New Roman"/>
                <w:sz w:val="26"/>
                <w:szCs w:val="26"/>
                <w:bdr w:val="none" w:sz="0" w:space="0" w:color="auto" w:frame="1"/>
              </w:rPr>
              <w:t>f</w:t>
            </w:r>
            <w:r w:rsidRPr="009F5116">
              <w:rPr>
                <w:rFonts w:ascii="MathJax_Main" w:eastAsia="Times New Roman" w:hAnsi="MathJax_Main" w:cs="Times New Roman"/>
                <w:sz w:val="18"/>
                <w:szCs w:val="18"/>
                <w:bdr w:val="none" w:sz="0" w:space="0" w:color="auto" w:frame="1"/>
              </w:rPr>
              <w:t>0</w:t>
            </w:r>
            <w:r w:rsidRPr="009F5116">
              <w:rPr>
                <w:rFonts w:ascii="inherit" w:eastAsia="Times New Roman" w:hAnsi="inherit" w:cs="Times New Roman"/>
                <w:sz w:val="23"/>
                <w:szCs w:val="23"/>
                <w:bdr w:val="none" w:sz="0" w:space="0" w:color="auto" w:frame="1"/>
              </w:rPr>
              <w:t>f0</w:t>
            </w:r>
          </w:p>
        </w:tc>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r w:rsidRPr="009F5116">
              <w:rPr>
                <w:rFonts w:ascii="inherit" w:eastAsia="Times New Roman" w:hAnsi="inherit" w:cs="Times New Roman"/>
                <w:sz w:val="24"/>
                <w:szCs w:val="24"/>
              </w:rPr>
              <w:t>Adjustable parameter</w:t>
            </w:r>
          </w:p>
        </w:tc>
      </w:tr>
      <w:tr w:rsidR="009F5116" w:rsidRPr="009F5116" w:rsidTr="009F5116">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r w:rsidRPr="009F5116">
              <w:rPr>
                <w:rFonts w:ascii="MathJax_Main" w:eastAsia="Times New Roman" w:hAnsi="MathJax_Main" w:cs="Times New Roman"/>
                <w:sz w:val="26"/>
                <w:szCs w:val="26"/>
                <w:bdr w:val="none" w:sz="0" w:space="0" w:color="auto" w:frame="1"/>
              </w:rPr>
              <w:t>C</w:t>
            </w:r>
            <w:r w:rsidRPr="009F5116">
              <w:rPr>
                <w:rFonts w:ascii="Cambria Math" w:eastAsia="Times New Roman" w:hAnsi="Cambria Math" w:cs="Cambria Math"/>
                <w:sz w:val="26"/>
                <w:szCs w:val="26"/>
                <w:bdr w:val="none" w:sz="0" w:space="0" w:color="auto" w:frame="1"/>
              </w:rPr>
              <w:t>⋅</w:t>
            </w:r>
            <w:r w:rsidRPr="009F5116">
              <w:rPr>
                <w:rFonts w:ascii="MathJax_Main" w:eastAsia="Times New Roman" w:hAnsi="MathJax_Main" w:cs="Times New Roman"/>
                <w:sz w:val="26"/>
                <w:szCs w:val="26"/>
                <w:bdr w:val="none" w:sz="0" w:space="0" w:color="auto" w:frame="1"/>
              </w:rPr>
              <w:t>GTP</w:t>
            </w:r>
            <w:r w:rsidRPr="009F5116">
              <w:rPr>
                <w:rFonts w:ascii="inherit" w:eastAsia="Times New Roman" w:hAnsi="inherit" w:cs="Times New Roman"/>
                <w:sz w:val="23"/>
                <w:szCs w:val="23"/>
                <w:bdr w:val="none" w:sz="0" w:space="0" w:color="auto" w:frame="1"/>
              </w:rPr>
              <w:t>C</w:t>
            </w:r>
            <w:r w:rsidRPr="009F5116">
              <w:rPr>
                <w:rFonts w:ascii="Cambria Math" w:eastAsia="Times New Roman" w:hAnsi="Cambria Math" w:cs="Cambria Math"/>
                <w:sz w:val="23"/>
                <w:szCs w:val="23"/>
                <w:bdr w:val="none" w:sz="0" w:space="0" w:color="auto" w:frame="1"/>
              </w:rPr>
              <w:t>⋅</w:t>
            </w:r>
            <w:r w:rsidRPr="009F5116">
              <w:rPr>
                <w:rFonts w:ascii="inherit" w:eastAsia="Times New Roman" w:hAnsi="inherit" w:cs="Times New Roman"/>
                <w:sz w:val="23"/>
                <w:szCs w:val="23"/>
                <w:bdr w:val="none" w:sz="0" w:space="0" w:color="auto" w:frame="1"/>
              </w:rPr>
              <w:t>GTP</w:t>
            </w:r>
            <w:r w:rsidRPr="009F5116">
              <w:rPr>
                <w:rFonts w:ascii="inherit" w:eastAsia="Times New Roman" w:hAnsi="inherit" w:cs="Times New Roman"/>
                <w:sz w:val="24"/>
                <w:szCs w:val="24"/>
              </w:rPr>
              <w:t> binding</w:t>
            </w:r>
          </w:p>
        </w:tc>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proofErr w:type="spellStart"/>
            <w:r w:rsidRPr="009F5116">
              <w:rPr>
                <w:rFonts w:ascii="MathJax_Math-italic" w:eastAsia="Times New Roman" w:hAnsi="MathJax_Math-italic" w:cs="Times New Roman"/>
                <w:sz w:val="26"/>
                <w:szCs w:val="26"/>
                <w:bdr w:val="none" w:sz="0" w:space="0" w:color="auto" w:frame="1"/>
              </w:rPr>
              <w:t>k</w:t>
            </w:r>
            <w:r w:rsidRPr="009F5116">
              <w:rPr>
                <w:rFonts w:ascii="MathJax_Main" w:eastAsia="Times New Roman" w:hAnsi="MathJax_Main" w:cs="Times New Roman"/>
                <w:sz w:val="18"/>
                <w:szCs w:val="18"/>
                <w:bdr w:val="none" w:sz="0" w:space="0" w:color="auto" w:frame="1"/>
              </w:rPr>
              <w:t>′</w:t>
            </w:r>
            <w:r w:rsidRPr="009F5116">
              <w:rPr>
                <w:rFonts w:ascii="MathJax_Math-italic" w:eastAsia="Times New Roman" w:hAnsi="MathJax_Math-italic" w:cs="Times New Roman"/>
                <w:sz w:val="18"/>
                <w:szCs w:val="18"/>
                <w:bdr w:val="none" w:sz="0" w:space="0" w:color="auto" w:frame="1"/>
              </w:rPr>
              <w:t>C</w:t>
            </w:r>
            <w:r w:rsidRPr="009F5116">
              <w:rPr>
                <w:rFonts w:ascii="inherit" w:eastAsia="Times New Roman" w:hAnsi="inherit" w:cs="Times New Roman"/>
                <w:sz w:val="23"/>
                <w:szCs w:val="23"/>
                <w:bdr w:val="none" w:sz="0" w:space="0" w:color="auto" w:frame="1"/>
              </w:rPr>
              <w:t>kC</w:t>
            </w:r>
            <w:proofErr w:type="spellEnd"/>
            <w:r w:rsidRPr="009F5116">
              <w:rPr>
                <w:rFonts w:ascii="inherit" w:eastAsia="Times New Roman" w:hAnsi="inherit" w:cs="Times New Roman"/>
                <w:sz w:val="23"/>
                <w:szCs w:val="23"/>
                <w:bdr w:val="none" w:sz="0" w:space="0" w:color="auto" w:frame="1"/>
              </w:rPr>
              <w:t>′</w:t>
            </w:r>
          </w:p>
        </w:tc>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proofErr w:type="spellStart"/>
            <w:r w:rsidRPr="009F5116">
              <w:rPr>
                <w:rFonts w:ascii="MathJax_Math-italic" w:eastAsia="Times New Roman" w:hAnsi="MathJax_Math-italic" w:cs="Times New Roman"/>
                <w:sz w:val="26"/>
                <w:szCs w:val="26"/>
                <w:bdr w:val="none" w:sz="0" w:space="0" w:color="auto" w:frame="1"/>
              </w:rPr>
              <w:t>k</w:t>
            </w:r>
            <w:r w:rsidRPr="009F5116">
              <w:rPr>
                <w:rFonts w:ascii="MathJax_Main" w:eastAsia="Times New Roman" w:hAnsi="MathJax_Main" w:cs="Times New Roman"/>
                <w:sz w:val="18"/>
                <w:szCs w:val="18"/>
                <w:bdr w:val="none" w:sz="0" w:space="0" w:color="auto" w:frame="1"/>
              </w:rPr>
              <w:t>on</w:t>
            </w:r>
            <w:r w:rsidRPr="009F5116">
              <w:rPr>
                <w:rFonts w:ascii="inherit" w:eastAsia="Times New Roman" w:hAnsi="inherit" w:cs="Times New Roman"/>
                <w:sz w:val="23"/>
                <w:szCs w:val="23"/>
                <w:bdr w:val="none" w:sz="0" w:space="0" w:color="auto" w:frame="1"/>
              </w:rPr>
              <w:t>kon</w:t>
            </w:r>
            <w:proofErr w:type="spellEnd"/>
          </w:p>
        </w:tc>
      </w:tr>
      <w:tr w:rsidR="009F5116" w:rsidRPr="009F5116" w:rsidTr="009F5116">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r w:rsidRPr="009F5116">
              <w:rPr>
                <w:rFonts w:ascii="MathJax_Main" w:eastAsia="Times New Roman" w:hAnsi="MathJax_Main" w:cs="Times New Roman"/>
                <w:sz w:val="26"/>
                <w:szCs w:val="26"/>
                <w:bdr w:val="none" w:sz="0" w:space="0" w:color="auto" w:frame="1"/>
              </w:rPr>
              <w:t>C</w:t>
            </w:r>
            <w:r w:rsidRPr="009F5116">
              <w:rPr>
                <w:rFonts w:ascii="Cambria Math" w:eastAsia="Times New Roman" w:hAnsi="Cambria Math" w:cs="Cambria Math"/>
                <w:sz w:val="26"/>
                <w:szCs w:val="26"/>
                <w:bdr w:val="none" w:sz="0" w:space="0" w:color="auto" w:frame="1"/>
              </w:rPr>
              <w:t>⋅</w:t>
            </w:r>
            <w:r w:rsidRPr="009F5116">
              <w:rPr>
                <w:rFonts w:ascii="MathJax_Main" w:eastAsia="Times New Roman" w:hAnsi="MathJax_Main" w:cs="Times New Roman"/>
                <w:sz w:val="26"/>
                <w:szCs w:val="26"/>
                <w:bdr w:val="none" w:sz="0" w:space="0" w:color="auto" w:frame="1"/>
              </w:rPr>
              <w:t>GTP</w:t>
            </w:r>
            <w:r w:rsidRPr="009F5116">
              <w:rPr>
                <w:rFonts w:ascii="inherit" w:eastAsia="Times New Roman" w:hAnsi="inherit" w:cs="Times New Roman"/>
                <w:sz w:val="23"/>
                <w:szCs w:val="23"/>
                <w:bdr w:val="none" w:sz="0" w:space="0" w:color="auto" w:frame="1"/>
              </w:rPr>
              <w:t>C</w:t>
            </w:r>
            <w:r w:rsidRPr="009F5116">
              <w:rPr>
                <w:rFonts w:ascii="Cambria Math" w:eastAsia="Times New Roman" w:hAnsi="Cambria Math" w:cs="Cambria Math"/>
                <w:sz w:val="23"/>
                <w:szCs w:val="23"/>
                <w:bdr w:val="none" w:sz="0" w:space="0" w:color="auto" w:frame="1"/>
              </w:rPr>
              <w:t>⋅</w:t>
            </w:r>
            <w:r w:rsidRPr="009F5116">
              <w:rPr>
                <w:rFonts w:ascii="inherit" w:eastAsia="Times New Roman" w:hAnsi="inherit" w:cs="Times New Roman"/>
                <w:sz w:val="23"/>
                <w:szCs w:val="23"/>
                <w:bdr w:val="none" w:sz="0" w:space="0" w:color="auto" w:frame="1"/>
              </w:rPr>
              <w:t>GTP</w:t>
            </w:r>
            <w:r w:rsidRPr="009F5116">
              <w:rPr>
                <w:rFonts w:ascii="inherit" w:eastAsia="Times New Roman" w:hAnsi="inherit" w:cs="Times New Roman"/>
                <w:sz w:val="24"/>
                <w:szCs w:val="24"/>
              </w:rPr>
              <w:t> unbinding</w:t>
            </w:r>
          </w:p>
        </w:tc>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proofErr w:type="spellStart"/>
            <w:r w:rsidRPr="009F5116">
              <w:rPr>
                <w:rFonts w:ascii="MathJax_Math-italic" w:eastAsia="Times New Roman" w:hAnsi="MathJax_Math-italic" w:cs="Times New Roman"/>
                <w:sz w:val="26"/>
                <w:szCs w:val="26"/>
                <w:bdr w:val="none" w:sz="0" w:space="0" w:color="auto" w:frame="1"/>
              </w:rPr>
              <w:t>k</w:t>
            </w:r>
            <w:r w:rsidRPr="009F5116">
              <w:rPr>
                <w:rFonts w:ascii="MathJax_Math-italic" w:eastAsia="Times New Roman" w:hAnsi="MathJax_Math-italic" w:cs="Times New Roman"/>
                <w:sz w:val="18"/>
                <w:szCs w:val="18"/>
                <w:bdr w:val="none" w:sz="0" w:space="0" w:color="auto" w:frame="1"/>
              </w:rPr>
              <w:t>C</w:t>
            </w:r>
            <w:r w:rsidRPr="009F5116">
              <w:rPr>
                <w:rFonts w:ascii="inherit" w:eastAsia="Times New Roman" w:hAnsi="inherit" w:cs="Times New Roman"/>
                <w:sz w:val="23"/>
                <w:szCs w:val="23"/>
                <w:bdr w:val="none" w:sz="0" w:space="0" w:color="auto" w:frame="1"/>
              </w:rPr>
              <w:t>kC</w:t>
            </w:r>
            <w:proofErr w:type="spellEnd"/>
          </w:p>
        </w:tc>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proofErr w:type="spellStart"/>
            <w:r w:rsidRPr="009F5116">
              <w:rPr>
                <w:rFonts w:ascii="MathJax_Math-italic" w:eastAsia="Times New Roman" w:hAnsi="MathJax_Math-italic" w:cs="Times New Roman"/>
                <w:sz w:val="26"/>
                <w:szCs w:val="26"/>
                <w:bdr w:val="none" w:sz="0" w:space="0" w:color="auto" w:frame="1"/>
              </w:rPr>
              <w:t>k</w:t>
            </w:r>
            <w:r w:rsidRPr="009F5116">
              <w:rPr>
                <w:rFonts w:ascii="MathJax_Main" w:eastAsia="Times New Roman" w:hAnsi="MathJax_Main" w:cs="Times New Roman"/>
                <w:sz w:val="18"/>
                <w:szCs w:val="18"/>
                <w:bdr w:val="none" w:sz="0" w:space="0" w:color="auto" w:frame="1"/>
              </w:rPr>
              <w:t>off</w:t>
            </w:r>
            <w:r w:rsidRPr="009F5116">
              <w:rPr>
                <w:rFonts w:ascii="inherit" w:eastAsia="Times New Roman" w:hAnsi="inherit" w:cs="Times New Roman"/>
                <w:sz w:val="23"/>
                <w:szCs w:val="23"/>
                <w:bdr w:val="none" w:sz="0" w:space="0" w:color="auto" w:frame="1"/>
              </w:rPr>
              <w:t>koff</w:t>
            </w:r>
            <w:proofErr w:type="spellEnd"/>
          </w:p>
        </w:tc>
      </w:tr>
      <w:tr w:rsidR="009F5116" w:rsidRPr="009F5116" w:rsidTr="009F5116">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r w:rsidRPr="009F5116">
              <w:rPr>
                <w:rFonts w:ascii="MathJax_Main" w:eastAsia="Times New Roman" w:hAnsi="MathJax_Main" w:cs="Times New Roman"/>
                <w:sz w:val="26"/>
                <w:szCs w:val="26"/>
                <w:bdr w:val="none" w:sz="0" w:space="0" w:color="auto" w:frame="1"/>
              </w:rPr>
              <w:t>C</w:t>
            </w:r>
            <w:r w:rsidRPr="009F5116">
              <w:rPr>
                <w:rFonts w:ascii="Cambria Math" w:eastAsia="Times New Roman" w:hAnsi="Cambria Math" w:cs="Cambria Math"/>
                <w:sz w:val="26"/>
                <w:szCs w:val="26"/>
                <w:bdr w:val="none" w:sz="0" w:space="0" w:color="auto" w:frame="1"/>
              </w:rPr>
              <w:t>⋅</w:t>
            </w:r>
            <w:r w:rsidRPr="009F5116">
              <w:rPr>
                <w:rFonts w:ascii="MathJax_Main" w:eastAsia="Times New Roman" w:hAnsi="MathJax_Main" w:cs="Times New Roman"/>
                <w:sz w:val="26"/>
                <w:szCs w:val="26"/>
                <w:bdr w:val="none" w:sz="0" w:space="0" w:color="auto" w:frame="1"/>
              </w:rPr>
              <w:t>GDP</w:t>
            </w:r>
            <w:r w:rsidRPr="009F5116">
              <w:rPr>
                <w:rFonts w:ascii="inherit" w:eastAsia="Times New Roman" w:hAnsi="inherit" w:cs="Times New Roman"/>
                <w:sz w:val="23"/>
                <w:szCs w:val="23"/>
                <w:bdr w:val="none" w:sz="0" w:space="0" w:color="auto" w:frame="1"/>
              </w:rPr>
              <w:t>C</w:t>
            </w:r>
            <w:r w:rsidRPr="009F5116">
              <w:rPr>
                <w:rFonts w:ascii="Cambria Math" w:eastAsia="Times New Roman" w:hAnsi="Cambria Math" w:cs="Cambria Math"/>
                <w:sz w:val="23"/>
                <w:szCs w:val="23"/>
                <w:bdr w:val="none" w:sz="0" w:space="0" w:color="auto" w:frame="1"/>
              </w:rPr>
              <w:t>⋅</w:t>
            </w:r>
            <w:r w:rsidRPr="009F5116">
              <w:rPr>
                <w:rFonts w:ascii="inherit" w:eastAsia="Times New Roman" w:hAnsi="inherit" w:cs="Times New Roman"/>
                <w:sz w:val="23"/>
                <w:szCs w:val="23"/>
                <w:bdr w:val="none" w:sz="0" w:space="0" w:color="auto" w:frame="1"/>
              </w:rPr>
              <w:t>GDP</w:t>
            </w:r>
            <w:r w:rsidRPr="009F5116">
              <w:rPr>
                <w:rFonts w:ascii="inherit" w:eastAsia="Times New Roman" w:hAnsi="inherit" w:cs="Times New Roman"/>
                <w:sz w:val="24"/>
                <w:szCs w:val="24"/>
              </w:rPr>
              <w:t> binding</w:t>
            </w:r>
          </w:p>
        </w:tc>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proofErr w:type="spellStart"/>
            <w:r w:rsidRPr="009F5116">
              <w:rPr>
                <w:rFonts w:ascii="MathJax_Math-italic" w:eastAsia="Times New Roman" w:hAnsi="MathJax_Math-italic" w:cs="Times New Roman"/>
                <w:sz w:val="26"/>
                <w:szCs w:val="26"/>
                <w:bdr w:val="none" w:sz="0" w:space="0" w:color="auto" w:frame="1"/>
              </w:rPr>
              <w:t>l</w:t>
            </w:r>
            <w:r w:rsidRPr="009F5116">
              <w:rPr>
                <w:rFonts w:ascii="MathJax_Main" w:eastAsia="Times New Roman" w:hAnsi="MathJax_Main" w:cs="Times New Roman"/>
                <w:sz w:val="18"/>
                <w:szCs w:val="18"/>
                <w:bdr w:val="none" w:sz="0" w:space="0" w:color="auto" w:frame="1"/>
              </w:rPr>
              <w:t>′</w:t>
            </w:r>
            <w:r w:rsidRPr="009F5116">
              <w:rPr>
                <w:rFonts w:ascii="MathJax_Math-italic" w:eastAsia="Times New Roman" w:hAnsi="MathJax_Math-italic" w:cs="Times New Roman"/>
                <w:sz w:val="18"/>
                <w:szCs w:val="18"/>
                <w:bdr w:val="none" w:sz="0" w:space="0" w:color="auto" w:frame="1"/>
              </w:rPr>
              <w:t>C</w:t>
            </w:r>
            <w:r w:rsidRPr="009F5116">
              <w:rPr>
                <w:rFonts w:ascii="inherit" w:eastAsia="Times New Roman" w:hAnsi="inherit" w:cs="Times New Roman"/>
                <w:sz w:val="23"/>
                <w:szCs w:val="23"/>
                <w:bdr w:val="none" w:sz="0" w:space="0" w:color="auto" w:frame="1"/>
              </w:rPr>
              <w:t>lC</w:t>
            </w:r>
            <w:proofErr w:type="spellEnd"/>
            <w:r w:rsidRPr="009F5116">
              <w:rPr>
                <w:rFonts w:ascii="inherit" w:eastAsia="Times New Roman" w:hAnsi="inherit" w:cs="Times New Roman"/>
                <w:sz w:val="23"/>
                <w:szCs w:val="23"/>
                <w:bdr w:val="none" w:sz="0" w:space="0" w:color="auto" w:frame="1"/>
              </w:rPr>
              <w:t>′</w:t>
            </w:r>
          </w:p>
        </w:tc>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r w:rsidRPr="009F5116">
              <w:rPr>
                <w:rFonts w:ascii="MathJax_Main" w:eastAsia="Times New Roman" w:hAnsi="MathJax_Main" w:cs="Times New Roman"/>
                <w:sz w:val="26"/>
                <w:szCs w:val="26"/>
                <w:bdr w:val="none" w:sz="0" w:space="0" w:color="auto" w:frame="1"/>
              </w:rPr>
              <w:t>0.01</w:t>
            </w:r>
            <w:r w:rsidRPr="009F5116">
              <w:rPr>
                <w:rFonts w:ascii="MathJax_Math-italic" w:eastAsia="Times New Roman" w:hAnsi="MathJax_Math-italic" w:cs="Times New Roman"/>
                <w:sz w:val="26"/>
                <w:szCs w:val="26"/>
                <w:bdr w:val="none" w:sz="0" w:space="0" w:color="auto" w:frame="1"/>
              </w:rPr>
              <w:t>k</w:t>
            </w:r>
            <w:r w:rsidRPr="009F5116">
              <w:rPr>
                <w:rFonts w:ascii="MathJax_Main" w:eastAsia="Times New Roman" w:hAnsi="MathJax_Main" w:cs="Times New Roman"/>
                <w:sz w:val="18"/>
                <w:szCs w:val="18"/>
                <w:bdr w:val="none" w:sz="0" w:space="0" w:color="auto" w:frame="1"/>
              </w:rPr>
              <w:t>on</w:t>
            </w:r>
            <w:r w:rsidRPr="009F5116">
              <w:rPr>
                <w:rFonts w:ascii="inherit" w:eastAsia="Times New Roman" w:hAnsi="inherit" w:cs="Times New Roman"/>
                <w:sz w:val="23"/>
                <w:szCs w:val="23"/>
                <w:bdr w:val="none" w:sz="0" w:space="0" w:color="auto" w:frame="1"/>
              </w:rPr>
              <w:t>0.01kon</w:t>
            </w:r>
          </w:p>
        </w:tc>
      </w:tr>
      <w:tr w:rsidR="009F5116" w:rsidRPr="009F5116" w:rsidTr="009F5116">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r w:rsidRPr="009F5116">
              <w:rPr>
                <w:rFonts w:ascii="MathJax_Main" w:eastAsia="Times New Roman" w:hAnsi="MathJax_Main" w:cs="Times New Roman"/>
                <w:sz w:val="26"/>
                <w:szCs w:val="26"/>
                <w:bdr w:val="none" w:sz="0" w:space="0" w:color="auto" w:frame="1"/>
              </w:rPr>
              <w:t>C</w:t>
            </w:r>
            <w:r w:rsidRPr="009F5116">
              <w:rPr>
                <w:rFonts w:ascii="Cambria Math" w:eastAsia="Times New Roman" w:hAnsi="Cambria Math" w:cs="Cambria Math"/>
                <w:sz w:val="26"/>
                <w:szCs w:val="26"/>
                <w:bdr w:val="none" w:sz="0" w:space="0" w:color="auto" w:frame="1"/>
              </w:rPr>
              <w:t>⋅</w:t>
            </w:r>
            <w:r w:rsidRPr="009F5116">
              <w:rPr>
                <w:rFonts w:ascii="MathJax_Main" w:eastAsia="Times New Roman" w:hAnsi="MathJax_Main" w:cs="Times New Roman"/>
                <w:sz w:val="26"/>
                <w:szCs w:val="26"/>
                <w:bdr w:val="none" w:sz="0" w:space="0" w:color="auto" w:frame="1"/>
              </w:rPr>
              <w:t>GDP</w:t>
            </w:r>
            <w:r w:rsidRPr="009F5116">
              <w:rPr>
                <w:rFonts w:ascii="inherit" w:eastAsia="Times New Roman" w:hAnsi="inherit" w:cs="Times New Roman"/>
                <w:sz w:val="23"/>
                <w:szCs w:val="23"/>
                <w:bdr w:val="none" w:sz="0" w:space="0" w:color="auto" w:frame="1"/>
              </w:rPr>
              <w:t>C</w:t>
            </w:r>
            <w:r w:rsidRPr="009F5116">
              <w:rPr>
                <w:rFonts w:ascii="Cambria Math" w:eastAsia="Times New Roman" w:hAnsi="Cambria Math" w:cs="Cambria Math"/>
                <w:sz w:val="23"/>
                <w:szCs w:val="23"/>
                <w:bdr w:val="none" w:sz="0" w:space="0" w:color="auto" w:frame="1"/>
              </w:rPr>
              <w:t>⋅</w:t>
            </w:r>
            <w:r w:rsidRPr="009F5116">
              <w:rPr>
                <w:rFonts w:ascii="inherit" w:eastAsia="Times New Roman" w:hAnsi="inherit" w:cs="Times New Roman"/>
                <w:sz w:val="23"/>
                <w:szCs w:val="23"/>
                <w:bdr w:val="none" w:sz="0" w:space="0" w:color="auto" w:frame="1"/>
              </w:rPr>
              <w:t>GDP</w:t>
            </w:r>
            <w:r w:rsidRPr="009F5116">
              <w:rPr>
                <w:rFonts w:ascii="inherit" w:eastAsia="Times New Roman" w:hAnsi="inherit" w:cs="Times New Roman"/>
                <w:sz w:val="24"/>
                <w:szCs w:val="24"/>
              </w:rPr>
              <w:t> unbinding</w:t>
            </w:r>
          </w:p>
        </w:tc>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proofErr w:type="spellStart"/>
            <w:r w:rsidRPr="009F5116">
              <w:rPr>
                <w:rFonts w:ascii="MathJax_Math-italic" w:eastAsia="Times New Roman" w:hAnsi="MathJax_Math-italic" w:cs="Times New Roman"/>
                <w:sz w:val="26"/>
                <w:szCs w:val="26"/>
                <w:bdr w:val="none" w:sz="0" w:space="0" w:color="auto" w:frame="1"/>
              </w:rPr>
              <w:t>l</w:t>
            </w:r>
            <w:r w:rsidRPr="009F5116">
              <w:rPr>
                <w:rFonts w:ascii="MathJax_Math-italic" w:eastAsia="Times New Roman" w:hAnsi="MathJax_Math-italic" w:cs="Times New Roman"/>
                <w:sz w:val="18"/>
                <w:szCs w:val="18"/>
                <w:bdr w:val="none" w:sz="0" w:space="0" w:color="auto" w:frame="1"/>
              </w:rPr>
              <w:t>C</w:t>
            </w:r>
            <w:r w:rsidRPr="009F5116">
              <w:rPr>
                <w:rFonts w:ascii="inherit" w:eastAsia="Times New Roman" w:hAnsi="inherit" w:cs="Times New Roman"/>
                <w:sz w:val="23"/>
                <w:szCs w:val="23"/>
                <w:bdr w:val="none" w:sz="0" w:space="0" w:color="auto" w:frame="1"/>
              </w:rPr>
              <w:t>lC</w:t>
            </w:r>
            <w:proofErr w:type="spellEnd"/>
          </w:p>
        </w:tc>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proofErr w:type="spellStart"/>
            <w:r w:rsidRPr="009F5116">
              <w:rPr>
                <w:rFonts w:ascii="MathJax_Math-italic" w:eastAsia="Times New Roman" w:hAnsi="MathJax_Math-italic" w:cs="Times New Roman"/>
                <w:sz w:val="26"/>
                <w:szCs w:val="26"/>
                <w:bdr w:val="none" w:sz="0" w:space="0" w:color="auto" w:frame="1"/>
              </w:rPr>
              <w:t>k</w:t>
            </w:r>
            <w:r w:rsidRPr="009F5116">
              <w:rPr>
                <w:rFonts w:ascii="MathJax_Main" w:eastAsia="Times New Roman" w:hAnsi="MathJax_Main" w:cs="Times New Roman"/>
                <w:sz w:val="18"/>
                <w:szCs w:val="18"/>
                <w:bdr w:val="none" w:sz="0" w:space="0" w:color="auto" w:frame="1"/>
              </w:rPr>
              <w:t>off</w:t>
            </w:r>
            <w:r w:rsidRPr="009F5116">
              <w:rPr>
                <w:rFonts w:ascii="inherit" w:eastAsia="Times New Roman" w:hAnsi="inherit" w:cs="Times New Roman"/>
                <w:sz w:val="23"/>
                <w:szCs w:val="23"/>
                <w:bdr w:val="none" w:sz="0" w:space="0" w:color="auto" w:frame="1"/>
              </w:rPr>
              <w:t>koff</w:t>
            </w:r>
            <w:proofErr w:type="spellEnd"/>
          </w:p>
        </w:tc>
      </w:tr>
      <w:tr w:rsidR="009F5116" w:rsidRPr="009F5116" w:rsidTr="009F5116">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r w:rsidRPr="009F5116">
              <w:rPr>
                <w:rFonts w:ascii="inherit" w:eastAsia="Times New Roman" w:hAnsi="inherit" w:cs="Times New Roman"/>
                <w:sz w:val="24"/>
                <w:szCs w:val="24"/>
              </w:rPr>
              <w:t>GTP hydrolysis (Rib.)</w:t>
            </w:r>
          </w:p>
        </w:tc>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proofErr w:type="spellStart"/>
            <w:r w:rsidRPr="009F5116">
              <w:rPr>
                <w:rFonts w:ascii="MathJax_Math-italic" w:eastAsia="Times New Roman" w:hAnsi="MathJax_Math-italic" w:cs="Times New Roman"/>
                <w:sz w:val="26"/>
                <w:szCs w:val="26"/>
                <w:bdr w:val="none" w:sz="0" w:space="0" w:color="auto" w:frame="1"/>
              </w:rPr>
              <w:t>m</w:t>
            </w:r>
            <w:r w:rsidRPr="009F5116">
              <w:rPr>
                <w:rFonts w:ascii="MathJax_Main" w:eastAsia="Times New Roman" w:hAnsi="MathJax_Main" w:cs="Times New Roman"/>
                <w:sz w:val="18"/>
                <w:szCs w:val="18"/>
                <w:bdr w:val="none" w:sz="0" w:space="0" w:color="auto" w:frame="1"/>
              </w:rPr>
              <w:t>′</w:t>
            </w:r>
            <w:r w:rsidRPr="009F5116">
              <w:rPr>
                <w:rFonts w:ascii="inherit" w:eastAsia="Times New Roman" w:hAnsi="inherit" w:cs="Times New Roman"/>
                <w:sz w:val="23"/>
                <w:szCs w:val="23"/>
                <w:bdr w:val="none" w:sz="0" w:space="0" w:color="auto" w:frame="1"/>
              </w:rPr>
              <w:t>m</w:t>
            </w:r>
            <w:proofErr w:type="spellEnd"/>
            <w:r w:rsidRPr="009F5116">
              <w:rPr>
                <w:rFonts w:ascii="inherit" w:eastAsia="Times New Roman" w:hAnsi="inherit" w:cs="Times New Roman"/>
                <w:sz w:val="23"/>
                <w:szCs w:val="23"/>
                <w:bdr w:val="none" w:sz="0" w:space="0" w:color="auto" w:frame="1"/>
              </w:rPr>
              <w:t>′</w:t>
            </w:r>
          </w:p>
        </w:tc>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r w:rsidRPr="009F5116">
              <w:rPr>
                <w:rFonts w:ascii="MathJax_Main" w:eastAsia="Times New Roman" w:hAnsi="MathJax_Main" w:cs="Times New Roman"/>
                <w:sz w:val="26"/>
                <w:szCs w:val="26"/>
                <w:bdr w:val="none" w:sz="0" w:space="0" w:color="auto" w:frame="1"/>
              </w:rPr>
              <w:t>0.1</w:t>
            </w:r>
            <w:r w:rsidRPr="009F5116">
              <w:rPr>
                <w:rFonts w:ascii="MathJax_Math-italic" w:eastAsia="Times New Roman" w:hAnsi="MathJax_Math-italic" w:cs="Times New Roman"/>
                <w:sz w:val="26"/>
                <w:szCs w:val="26"/>
                <w:bdr w:val="none" w:sz="0" w:space="0" w:color="auto" w:frame="1"/>
              </w:rPr>
              <w:t>k</w:t>
            </w:r>
            <w:r w:rsidRPr="009F5116">
              <w:rPr>
                <w:rFonts w:ascii="MathJax_Main" w:eastAsia="Times New Roman" w:hAnsi="MathJax_Main" w:cs="Times New Roman"/>
                <w:sz w:val="18"/>
                <w:szCs w:val="18"/>
                <w:bdr w:val="none" w:sz="0" w:space="0" w:color="auto" w:frame="1"/>
              </w:rPr>
              <w:t>off</w:t>
            </w:r>
            <w:r w:rsidRPr="009F5116">
              <w:rPr>
                <w:rFonts w:ascii="inherit" w:eastAsia="Times New Roman" w:hAnsi="inherit" w:cs="Times New Roman"/>
                <w:sz w:val="23"/>
                <w:szCs w:val="23"/>
                <w:bdr w:val="none" w:sz="0" w:space="0" w:color="auto" w:frame="1"/>
              </w:rPr>
              <w:t>0.1koff</w:t>
            </w:r>
          </w:p>
        </w:tc>
      </w:tr>
      <w:tr w:rsidR="009F5116" w:rsidRPr="009F5116" w:rsidTr="009F5116">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r w:rsidRPr="009F5116">
              <w:rPr>
                <w:rFonts w:ascii="inherit" w:eastAsia="Times New Roman" w:hAnsi="inherit" w:cs="Times New Roman"/>
                <w:sz w:val="24"/>
                <w:szCs w:val="24"/>
              </w:rPr>
              <w:t>GTP synthesis (Rib.)</w:t>
            </w:r>
          </w:p>
        </w:tc>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r w:rsidRPr="009F5116">
              <w:rPr>
                <w:rFonts w:ascii="MathJax_Math-italic" w:eastAsia="Times New Roman" w:hAnsi="MathJax_Math-italic" w:cs="Times New Roman"/>
                <w:sz w:val="26"/>
                <w:szCs w:val="26"/>
                <w:bdr w:val="none" w:sz="0" w:space="0" w:color="auto" w:frame="1"/>
              </w:rPr>
              <w:t>m</w:t>
            </w:r>
            <w:r w:rsidRPr="009F5116">
              <w:rPr>
                <w:rFonts w:ascii="inherit" w:eastAsia="Times New Roman" w:hAnsi="inherit" w:cs="Times New Roman"/>
                <w:sz w:val="23"/>
                <w:szCs w:val="23"/>
                <w:bdr w:val="none" w:sz="0" w:space="0" w:color="auto" w:frame="1"/>
              </w:rPr>
              <w:t>m</w:t>
            </w:r>
          </w:p>
        </w:tc>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r w:rsidRPr="009F5116">
              <w:rPr>
                <w:rFonts w:ascii="inherit" w:eastAsia="Times New Roman" w:hAnsi="inherit" w:cs="Times New Roman"/>
                <w:sz w:val="24"/>
                <w:szCs w:val="24"/>
              </w:rPr>
              <w:t>cycle constraint (below)</w:t>
            </w:r>
          </w:p>
        </w:tc>
      </w:tr>
      <w:tr w:rsidR="009F5116" w:rsidRPr="009F5116" w:rsidTr="009F5116">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r w:rsidRPr="009F5116">
              <w:rPr>
                <w:rFonts w:ascii="inherit" w:eastAsia="Times New Roman" w:hAnsi="inherit" w:cs="Times New Roman"/>
                <w:sz w:val="24"/>
                <w:szCs w:val="24"/>
              </w:rPr>
              <w:t>Amino acid attachment</w:t>
            </w:r>
          </w:p>
        </w:tc>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proofErr w:type="spellStart"/>
            <w:r w:rsidRPr="009F5116">
              <w:rPr>
                <w:rFonts w:ascii="MathJax_Math-italic" w:eastAsia="Times New Roman" w:hAnsi="MathJax_Math-italic" w:cs="Times New Roman"/>
                <w:sz w:val="26"/>
                <w:szCs w:val="26"/>
                <w:bdr w:val="none" w:sz="0" w:space="0" w:color="auto" w:frame="1"/>
              </w:rPr>
              <w:t>w</w:t>
            </w:r>
            <w:r w:rsidRPr="009F5116">
              <w:rPr>
                <w:rFonts w:ascii="inherit" w:eastAsia="Times New Roman" w:hAnsi="inherit" w:cs="Times New Roman"/>
                <w:sz w:val="23"/>
                <w:szCs w:val="23"/>
                <w:bdr w:val="none" w:sz="0" w:space="0" w:color="auto" w:frame="1"/>
              </w:rPr>
              <w:t>w</w:t>
            </w:r>
            <w:proofErr w:type="spellEnd"/>
          </w:p>
        </w:tc>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r w:rsidRPr="009F5116">
              <w:rPr>
                <w:rFonts w:ascii="MathJax_Main" w:eastAsia="Times New Roman" w:hAnsi="MathJax_Main" w:cs="Times New Roman"/>
                <w:sz w:val="26"/>
                <w:szCs w:val="26"/>
                <w:bdr w:val="none" w:sz="0" w:space="0" w:color="auto" w:frame="1"/>
              </w:rPr>
              <w:t>0.001</w:t>
            </w:r>
            <w:r w:rsidRPr="009F5116">
              <w:rPr>
                <w:rFonts w:ascii="MathJax_Math-italic" w:eastAsia="Times New Roman" w:hAnsi="MathJax_Math-italic" w:cs="Times New Roman"/>
                <w:sz w:val="26"/>
                <w:szCs w:val="26"/>
                <w:bdr w:val="none" w:sz="0" w:space="0" w:color="auto" w:frame="1"/>
              </w:rPr>
              <w:t>k</w:t>
            </w:r>
            <w:r w:rsidRPr="009F5116">
              <w:rPr>
                <w:rFonts w:ascii="MathJax_Main" w:eastAsia="Times New Roman" w:hAnsi="MathJax_Main" w:cs="Times New Roman"/>
                <w:sz w:val="18"/>
                <w:szCs w:val="18"/>
                <w:bdr w:val="none" w:sz="0" w:space="0" w:color="auto" w:frame="1"/>
              </w:rPr>
              <w:t>off</w:t>
            </w:r>
            <w:r w:rsidRPr="009F5116">
              <w:rPr>
                <w:rFonts w:ascii="inherit" w:eastAsia="Times New Roman" w:hAnsi="inherit" w:cs="Times New Roman"/>
                <w:sz w:val="23"/>
                <w:szCs w:val="23"/>
                <w:bdr w:val="none" w:sz="0" w:space="0" w:color="auto" w:frame="1"/>
              </w:rPr>
              <w:t>0.001koff</w:t>
            </w:r>
          </w:p>
        </w:tc>
      </w:tr>
      <w:tr w:rsidR="009F5116" w:rsidRPr="009F5116" w:rsidTr="009F5116">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r w:rsidRPr="009F5116">
              <w:rPr>
                <w:rFonts w:ascii="MathJax_Main" w:eastAsia="Times New Roman" w:hAnsi="MathJax_Main" w:cs="Times New Roman"/>
                <w:sz w:val="26"/>
                <w:szCs w:val="26"/>
                <w:bdr w:val="none" w:sz="0" w:space="0" w:color="auto" w:frame="1"/>
              </w:rPr>
              <w:t>D</w:t>
            </w:r>
            <w:r w:rsidRPr="009F5116">
              <w:rPr>
                <w:rFonts w:ascii="Cambria Math" w:eastAsia="Times New Roman" w:hAnsi="Cambria Math" w:cs="Cambria Math"/>
                <w:sz w:val="26"/>
                <w:szCs w:val="26"/>
                <w:bdr w:val="none" w:sz="0" w:space="0" w:color="auto" w:frame="1"/>
              </w:rPr>
              <w:t>⋅</w:t>
            </w:r>
            <w:r w:rsidRPr="009F5116">
              <w:rPr>
                <w:rFonts w:ascii="MathJax_Main" w:eastAsia="Times New Roman" w:hAnsi="MathJax_Main" w:cs="Times New Roman"/>
                <w:sz w:val="26"/>
                <w:szCs w:val="26"/>
                <w:bdr w:val="none" w:sz="0" w:space="0" w:color="auto" w:frame="1"/>
              </w:rPr>
              <w:t>GTP</w:t>
            </w:r>
            <w:r w:rsidRPr="009F5116">
              <w:rPr>
                <w:rFonts w:ascii="inherit" w:eastAsia="Times New Roman" w:hAnsi="inherit" w:cs="Times New Roman"/>
                <w:sz w:val="23"/>
                <w:szCs w:val="23"/>
                <w:bdr w:val="none" w:sz="0" w:space="0" w:color="auto" w:frame="1"/>
              </w:rPr>
              <w:t>D</w:t>
            </w:r>
            <w:r w:rsidRPr="009F5116">
              <w:rPr>
                <w:rFonts w:ascii="Cambria Math" w:eastAsia="Times New Roman" w:hAnsi="Cambria Math" w:cs="Cambria Math"/>
                <w:sz w:val="23"/>
                <w:szCs w:val="23"/>
                <w:bdr w:val="none" w:sz="0" w:space="0" w:color="auto" w:frame="1"/>
              </w:rPr>
              <w:t>⋅</w:t>
            </w:r>
            <w:r w:rsidRPr="009F5116">
              <w:rPr>
                <w:rFonts w:ascii="inherit" w:eastAsia="Times New Roman" w:hAnsi="inherit" w:cs="Times New Roman"/>
                <w:sz w:val="23"/>
                <w:szCs w:val="23"/>
                <w:bdr w:val="none" w:sz="0" w:space="0" w:color="auto" w:frame="1"/>
              </w:rPr>
              <w:t>GTP</w:t>
            </w:r>
            <w:r w:rsidRPr="009F5116">
              <w:rPr>
                <w:rFonts w:ascii="inherit" w:eastAsia="Times New Roman" w:hAnsi="inherit" w:cs="Times New Roman"/>
                <w:sz w:val="24"/>
                <w:szCs w:val="24"/>
              </w:rPr>
              <w:t> binding</w:t>
            </w:r>
          </w:p>
        </w:tc>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proofErr w:type="spellStart"/>
            <w:r w:rsidRPr="009F5116">
              <w:rPr>
                <w:rFonts w:ascii="MathJax_Math-italic" w:eastAsia="Times New Roman" w:hAnsi="MathJax_Math-italic" w:cs="Times New Roman"/>
                <w:sz w:val="26"/>
                <w:szCs w:val="26"/>
                <w:bdr w:val="none" w:sz="0" w:space="0" w:color="auto" w:frame="1"/>
              </w:rPr>
              <w:t>k</w:t>
            </w:r>
            <w:r w:rsidRPr="009F5116">
              <w:rPr>
                <w:rFonts w:ascii="MathJax_Main" w:eastAsia="Times New Roman" w:hAnsi="MathJax_Main" w:cs="Times New Roman"/>
                <w:sz w:val="18"/>
                <w:szCs w:val="18"/>
                <w:bdr w:val="none" w:sz="0" w:space="0" w:color="auto" w:frame="1"/>
              </w:rPr>
              <w:t>′</w:t>
            </w:r>
            <w:r w:rsidRPr="009F5116">
              <w:rPr>
                <w:rFonts w:ascii="MathJax_Math-italic" w:eastAsia="Times New Roman" w:hAnsi="MathJax_Math-italic" w:cs="Times New Roman"/>
                <w:sz w:val="18"/>
                <w:szCs w:val="18"/>
                <w:bdr w:val="none" w:sz="0" w:space="0" w:color="auto" w:frame="1"/>
              </w:rPr>
              <w:t>D</w:t>
            </w:r>
            <w:r w:rsidRPr="009F5116">
              <w:rPr>
                <w:rFonts w:ascii="inherit" w:eastAsia="Times New Roman" w:hAnsi="inherit" w:cs="Times New Roman"/>
                <w:sz w:val="23"/>
                <w:szCs w:val="23"/>
                <w:bdr w:val="none" w:sz="0" w:space="0" w:color="auto" w:frame="1"/>
              </w:rPr>
              <w:t>kD</w:t>
            </w:r>
            <w:proofErr w:type="spellEnd"/>
            <w:r w:rsidRPr="009F5116">
              <w:rPr>
                <w:rFonts w:ascii="inherit" w:eastAsia="Times New Roman" w:hAnsi="inherit" w:cs="Times New Roman"/>
                <w:sz w:val="23"/>
                <w:szCs w:val="23"/>
                <w:bdr w:val="none" w:sz="0" w:space="0" w:color="auto" w:frame="1"/>
              </w:rPr>
              <w:t>′</w:t>
            </w:r>
          </w:p>
        </w:tc>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proofErr w:type="spellStart"/>
            <w:r w:rsidRPr="009F5116">
              <w:rPr>
                <w:rFonts w:ascii="MathJax_Math-italic" w:eastAsia="Times New Roman" w:hAnsi="MathJax_Math-italic" w:cs="Times New Roman"/>
                <w:sz w:val="26"/>
                <w:szCs w:val="26"/>
                <w:bdr w:val="none" w:sz="0" w:space="0" w:color="auto" w:frame="1"/>
              </w:rPr>
              <w:t>k</w:t>
            </w:r>
            <w:r w:rsidRPr="009F5116">
              <w:rPr>
                <w:rFonts w:ascii="MathJax_Main" w:eastAsia="Times New Roman" w:hAnsi="MathJax_Main" w:cs="Times New Roman"/>
                <w:sz w:val="18"/>
                <w:szCs w:val="18"/>
                <w:bdr w:val="none" w:sz="0" w:space="0" w:color="auto" w:frame="1"/>
              </w:rPr>
              <w:t>on</w:t>
            </w:r>
            <w:r w:rsidRPr="009F5116">
              <w:rPr>
                <w:rFonts w:ascii="inherit" w:eastAsia="Times New Roman" w:hAnsi="inherit" w:cs="Times New Roman"/>
                <w:sz w:val="23"/>
                <w:szCs w:val="23"/>
                <w:bdr w:val="none" w:sz="0" w:space="0" w:color="auto" w:frame="1"/>
              </w:rPr>
              <w:t>kon</w:t>
            </w:r>
            <w:proofErr w:type="spellEnd"/>
          </w:p>
        </w:tc>
      </w:tr>
      <w:tr w:rsidR="009F5116" w:rsidRPr="009F5116" w:rsidTr="009F5116">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r w:rsidRPr="009F5116">
              <w:rPr>
                <w:rFonts w:ascii="MathJax_Main" w:eastAsia="Times New Roman" w:hAnsi="MathJax_Main" w:cs="Times New Roman"/>
                <w:sz w:val="26"/>
                <w:szCs w:val="26"/>
                <w:bdr w:val="none" w:sz="0" w:space="0" w:color="auto" w:frame="1"/>
              </w:rPr>
              <w:t>D</w:t>
            </w:r>
            <w:r w:rsidRPr="009F5116">
              <w:rPr>
                <w:rFonts w:ascii="Cambria Math" w:eastAsia="Times New Roman" w:hAnsi="Cambria Math" w:cs="Cambria Math"/>
                <w:sz w:val="26"/>
                <w:szCs w:val="26"/>
                <w:bdr w:val="none" w:sz="0" w:space="0" w:color="auto" w:frame="1"/>
              </w:rPr>
              <w:t>⋅</w:t>
            </w:r>
            <w:r w:rsidRPr="009F5116">
              <w:rPr>
                <w:rFonts w:ascii="MathJax_Main" w:eastAsia="Times New Roman" w:hAnsi="MathJax_Main" w:cs="Times New Roman"/>
                <w:sz w:val="26"/>
                <w:szCs w:val="26"/>
                <w:bdr w:val="none" w:sz="0" w:space="0" w:color="auto" w:frame="1"/>
              </w:rPr>
              <w:t>GTP</w:t>
            </w:r>
            <w:r w:rsidRPr="009F5116">
              <w:rPr>
                <w:rFonts w:ascii="inherit" w:eastAsia="Times New Roman" w:hAnsi="inherit" w:cs="Times New Roman"/>
                <w:sz w:val="23"/>
                <w:szCs w:val="23"/>
                <w:bdr w:val="none" w:sz="0" w:space="0" w:color="auto" w:frame="1"/>
              </w:rPr>
              <w:t>D</w:t>
            </w:r>
            <w:r w:rsidRPr="009F5116">
              <w:rPr>
                <w:rFonts w:ascii="Cambria Math" w:eastAsia="Times New Roman" w:hAnsi="Cambria Math" w:cs="Cambria Math"/>
                <w:sz w:val="23"/>
                <w:szCs w:val="23"/>
                <w:bdr w:val="none" w:sz="0" w:space="0" w:color="auto" w:frame="1"/>
              </w:rPr>
              <w:t>⋅</w:t>
            </w:r>
            <w:r w:rsidRPr="009F5116">
              <w:rPr>
                <w:rFonts w:ascii="inherit" w:eastAsia="Times New Roman" w:hAnsi="inherit" w:cs="Times New Roman"/>
                <w:sz w:val="23"/>
                <w:szCs w:val="23"/>
                <w:bdr w:val="none" w:sz="0" w:space="0" w:color="auto" w:frame="1"/>
              </w:rPr>
              <w:t>GTP</w:t>
            </w:r>
            <w:r w:rsidRPr="009F5116">
              <w:rPr>
                <w:rFonts w:ascii="inherit" w:eastAsia="Times New Roman" w:hAnsi="inherit" w:cs="Times New Roman"/>
                <w:sz w:val="24"/>
                <w:szCs w:val="24"/>
              </w:rPr>
              <w:t> unbinding</w:t>
            </w:r>
          </w:p>
        </w:tc>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proofErr w:type="spellStart"/>
            <w:r w:rsidRPr="009F5116">
              <w:rPr>
                <w:rFonts w:ascii="MathJax_Math-italic" w:eastAsia="Times New Roman" w:hAnsi="MathJax_Math-italic" w:cs="Times New Roman"/>
                <w:sz w:val="26"/>
                <w:szCs w:val="26"/>
                <w:bdr w:val="none" w:sz="0" w:space="0" w:color="auto" w:frame="1"/>
              </w:rPr>
              <w:t>k</w:t>
            </w:r>
            <w:r w:rsidRPr="009F5116">
              <w:rPr>
                <w:rFonts w:ascii="MathJax_Math-italic" w:eastAsia="Times New Roman" w:hAnsi="MathJax_Math-italic" w:cs="Times New Roman"/>
                <w:sz w:val="18"/>
                <w:szCs w:val="18"/>
                <w:bdr w:val="none" w:sz="0" w:space="0" w:color="auto" w:frame="1"/>
              </w:rPr>
              <w:t>D</w:t>
            </w:r>
            <w:r w:rsidRPr="009F5116">
              <w:rPr>
                <w:rFonts w:ascii="inherit" w:eastAsia="Times New Roman" w:hAnsi="inherit" w:cs="Times New Roman"/>
                <w:sz w:val="23"/>
                <w:szCs w:val="23"/>
                <w:bdr w:val="none" w:sz="0" w:space="0" w:color="auto" w:frame="1"/>
              </w:rPr>
              <w:t>kD</w:t>
            </w:r>
            <w:proofErr w:type="spellEnd"/>
          </w:p>
        </w:tc>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proofErr w:type="spellStart"/>
            <w:r w:rsidRPr="009F5116">
              <w:rPr>
                <w:rFonts w:ascii="MathJax_Math-italic" w:eastAsia="Times New Roman" w:hAnsi="MathJax_Math-italic" w:cs="Times New Roman"/>
                <w:sz w:val="26"/>
                <w:szCs w:val="26"/>
                <w:bdr w:val="none" w:sz="0" w:space="0" w:color="auto" w:frame="1"/>
              </w:rPr>
              <w:t>k</w:t>
            </w:r>
            <w:r w:rsidRPr="009F5116">
              <w:rPr>
                <w:rFonts w:ascii="MathJax_Main" w:eastAsia="Times New Roman" w:hAnsi="MathJax_Main" w:cs="Times New Roman"/>
                <w:sz w:val="18"/>
                <w:szCs w:val="18"/>
                <w:bdr w:val="none" w:sz="0" w:space="0" w:color="auto" w:frame="1"/>
              </w:rPr>
              <w:t>off</w:t>
            </w:r>
            <w:proofErr w:type="spellEnd"/>
            <w:r w:rsidRPr="009F5116">
              <w:rPr>
                <w:rFonts w:ascii="MathJax_Main" w:eastAsia="Times New Roman" w:hAnsi="MathJax_Main" w:cs="Times New Roman"/>
                <w:sz w:val="26"/>
                <w:szCs w:val="26"/>
                <w:bdr w:val="none" w:sz="0" w:space="0" w:color="auto" w:frame="1"/>
              </w:rPr>
              <w:t>/</w:t>
            </w:r>
            <w:r w:rsidRPr="009F5116">
              <w:rPr>
                <w:rFonts w:ascii="MathJax_Math-italic" w:eastAsia="Times New Roman" w:hAnsi="MathJax_Math-italic" w:cs="Times New Roman"/>
                <w:sz w:val="26"/>
                <w:szCs w:val="26"/>
                <w:bdr w:val="none" w:sz="0" w:space="0" w:color="auto" w:frame="1"/>
              </w:rPr>
              <w:t>f</w:t>
            </w:r>
            <w:r w:rsidRPr="009F5116">
              <w:rPr>
                <w:rFonts w:ascii="MathJax_Main" w:eastAsia="Times New Roman" w:hAnsi="MathJax_Main" w:cs="Times New Roman"/>
                <w:sz w:val="18"/>
                <w:szCs w:val="18"/>
                <w:bdr w:val="none" w:sz="0" w:space="0" w:color="auto" w:frame="1"/>
              </w:rPr>
              <w:t>0</w:t>
            </w:r>
            <w:r w:rsidRPr="009F5116">
              <w:rPr>
                <w:rFonts w:ascii="inherit" w:eastAsia="Times New Roman" w:hAnsi="inherit" w:cs="Times New Roman"/>
                <w:sz w:val="23"/>
                <w:szCs w:val="23"/>
                <w:bdr w:val="none" w:sz="0" w:space="0" w:color="auto" w:frame="1"/>
              </w:rPr>
              <w:t>koff/f0</w:t>
            </w:r>
          </w:p>
        </w:tc>
      </w:tr>
      <w:tr w:rsidR="009F5116" w:rsidRPr="009F5116" w:rsidTr="009F5116">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r w:rsidRPr="009F5116">
              <w:rPr>
                <w:rFonts w:ascii="MathJax_Main" w:eastAsia="Times New Roman" w:hAnsi="MathJax_Main" w:cs="Times New Roman"/>
                <w:sz w:val="26"/>
                <w:szCs w:val="26"/>
                <w:bdr w:val="none" w:sz="0" w:space="0" w:color="auto" w:frame="1"/>
              </w:rPr>
              <w:t>D</w:t>
            </w:r>
            <w:r w:rsidRPr="009F5116">
              <w:rPr>
                <w:rFonts w:ascii="Cambria Math" w:eastAsia="Times New Roman" w:hAnsi="Cambria Math" w:cs="Cambria Math"/>
                <w:sz w:val="26"/>
                <w:szCs w:val="26"/>
                <w:bdr w:val="none" w:sz="0" w:space="0" w:color="auto" w:frame="1"/>
              </w:rPr>
              <w:t>⋅</w:t>
            </w:r>
            <w:r w:rsidRPr="009F5116">
              <w:rPr>
                <w:rFonts w:ascii="MathJax_Main" w:eastAsia="Times New Roman" w:hAnsi="MathJax_Main" w:cs="Times New Roman"/>
                <w:sz w:val="26"/>
                <w:szCs w:val="26"/>
                <w:bdr w:val="none" w:sz="0" w:space="0" w:color="auto" w:frame="1"/>
              </w:rPr>
              <w:t>GDP</w:t>
            </w:r>
            <w:r w:rsidRPr="009F5116">
              <w:rPr>
                <w:rFonts w:ascii="inherit" w:eastAsia="Times New Roman" w:hAnsi="inherit" w:cs="Times New Roman"/>
                <w:sz w:val="23"/>
                <w:szCs w:val="23"/>
                <w:bdr w:val="none" w:sz="0" w:space="0" w:color="auto" w:frame="1"/>
              </w:rPr>
              <w:t>D</w:t>
            </w:r>
            <w:r w:rsidRPr="009F5116">
              <w:rPr>
                <w:rFonts w:ascii="Cambria Math" w:eastAsia="Times New Roman" w:hAnsi="Cambria Math" w:cs="Cambria Math"/>
                <w:sz w:val="23"/>
                <w:szCs w:val="23"/>
                <w:bdr w:val="none" w:sz="0" w:space="0" w:color="auto" w:frame="1"/>
              </w:rPr>
              <w:t>⋅</w:t>
            </w:r>
            <w:r w:rsidRPr="009F5116">
              <w:rPr>
                <w:rFonts w:ascii="inherit" w:eastAsia="Times New Roman" w:hAnsi="inherit" w:cs="Times New Roman"/>
                <w:sz w:val="23"/>
                <w:szCs w:val="23"/>
                <w:bdr w:val="none" w:sz="0" w:space="0" w:color="auto" w:frame="1"/>
              </w:rPr>
              <w:t>GDP</w:t>
            </w:r>
            <w:r w:rsidRPr="009F5116">
              <w:rPr>
                <w:rFonts w:ascii="inherit" w:eastAsia="Times New Roman" w:hAnsi="inherit" w:cs="Times New Roman"/>
                <w:sz w:val="24"/>
                <w:szCs w:val="24"/>
              </w:rPr>
              <w:t> binding</w:t>
            </w:r>
          </w:p>
        </w:tc>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proofErr w:type="spellStart"/>
            <w:r w:rsidRPr="009F5116">
              <w:rPr>
                <w:rFonts w:ascii="MathJax_Math-italic" w:eastAsia="Times New Roman" w:hAnsi="MathJax_Math-italic" w:cs="Times New Roman"/>
                <w:sz w:val="26"/>
                <w:szCs w:val="26"/>
                <w:bdr w:val="none" w:sz="0" w:space="0" w:color="auto" w:frame="1"/>
              </w:rPr>
              <w:t>l</w:t>
            </w:r>
            <w:r w:rsidRPr="009F5116">
              <w:rPr>
                <w:rFonts w:ascii="MathJax_Main" w:eastAsia="Times New Roman" w:hAnsi="MathJax_Main" w:cs="Times New Roman"/>
                <w:sz w:val="18"/>
                <w:szCs w:val="18"/>
                <w:bdr w:val="none" w:sz="0" w:space="0" w:color="auto" w:frame="1"/>
              </w:rPr>
              <w:t>′</w:t>
            </w:r>
            <w:r w:rsidRPr="009F5116">
              <w:rPr>
                <w:rFonts w:ascii="MathJax_Math-italic" w:eastAsia="Times New Roman" w:hAnsi="MathJax_Math-italic" w:cs="Times New Roman"/>
                <w:sz w:val="18"/>
                <w:szCs w:val="18"/>
                <w:bdr w:val="none" w:sz="0" w:space="0" w:color="auto" w:frame="1"/>
              </w:rPr>
              <w:t>D</w:t>
            </w:r>
            <w:r w:rsidRPr="009F5116">
              <w:rPr>
                <w:rFonts w:ascii="inherit" w:eastAsia="Times New Roman" w:hAnsi="inherit" w:cs="Times New Roman"/>
                <w:sz w:val="23"/>
                <w:szCs w:val="23"/>
                <w:bdr w:val="none" w:sz="0" w:space="0" w:color="auto" w:frame="1"/>
              </w:rPr>
              <w:t>lD</w:t>
            </w:r>
            <w:proofErr w:type="spellEnd"/>
            <w:r w:rsidRPr="009F5116">
              <w:rPr>
                <w:rFonts w:ascii="inherit" w:eastAsia="Times New Roman" w:hAnsi="inherit" w:cs="Times New Roman"/>
                <w:sz w:val="23"/>
                <w:szCs w:val="23"/>
                <w:bdr w:val="none" w:sz="0" w:space="0" w:color="auto" w:frame="1"/>
              </w:rPr>
              <w:t>′</w:t>
            </w:r>
          </w:p>
        </w:tc>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r w:rsidRPr="009F5116">
              <w:rPr>
                <w:rFonts w:ascii="MathJax_Main" w:eastAsia="Times New Roman" w:hAnsi="MathJax_Main" w:cs="Times New Roman"/>
                <w:sz w:val="26"/>
                <w:szCs w:val="26"/>
                <w:bdr w:val="none" w:sz="0" w:space="0" w:color="auto" w:frame="1"/>
              </w:rPr>
              <w:t>0.01</w:t>
            </w:r>
            <w:r w:rsidRPr="009F5116">
              <w:rPr>
                <w:rFonts w:ascii="MathJax_Math-italic" w:eastAsia="Times New Roman" w:hAnsi="MathJax_Math-italic" w:cs="Times New Roman"/>
                <w:sz w:val="26"/>
                <w:szCs w:val="26"/>
                <w:bdr w:val="none" w:sz="0" w:space="0" w:color="auto" w:frame="1"/>
              </w:rPr>
              <w:t>k</w:t>
            </w:r>
            <w:r w:rsidRPr="009F5116">
              <w:rPr>
                <w:rFonts w:ascii="MathJax_Main" w:eastAsia="Times New Roman" w:hAnsi="MathJax_Main" w:cs="Times New Roman"/>
                <w:sz w:val="18"/>
                <w:szCs w:val="18"/>
                <w:bdr w:val="none" w:sz="0" w:space="0" w:color="auto" w:frame="1"/>
              </w:rPr>
              <w:t>on</w:t>
            </w:r>
            <w:r w:rsidRPr="009F5116">
              <w:rPr>
                <w:rFonts w:ascii="inherit" w:eastAsia="Times New Roman" w:hAnsi="inherit" w:cs="Times New Roman"/>
                <w:sz w:val="23"/>
                <w:szCs w:val="23"/>
                <w:bdr w:val="none" w:sz="0" w:space="0" w:color="auto" w:frame="1"/>
              </w:rPr>
              <w:t>0.01kon</w:t>
            </w:r>
          </w:p>
        </w:tc>
      </w:tr>
      <w:tr w:rsidR="009F5116" w:rsidRPr="009F5116" w:rsidTr="009F5116">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r w:rsidRPr="009F5116">
              <w:rPr>
                <w:rFonts w:ascii="MathJax_Main" w:eastAsia="Times New Roman" w:hAnsi="MathJax_Main" w:cs="Times New Roman"/>
                <w:sz w:val="26"/>
                <w:szCs w:val="26"/>
                <w:bdr w:val="none" w:sz="0" w:space="0" w:color="auto" w:frame="1"/>
              </w:rPr>
              <w:t>D</w:t>
            </w:r>
            <w:r w:rsidRPr="009F5116">
              <w:rPr>
                <w:rFonts w:ascii="Cambria Math" w:eastAsia="Times New Roman" w:hAnsi="Cambria Math" w:cs="Cambria Math"/>
                <w:sz w:val="26"/>
                <w:szCs w:val="26"/>
                <w:bdr w:val="none" w:sz="0" w:space="0" w:color="auto" w:frame="1"/>
              </w:rPr>
              <w:t>⋅</w:t>
            </w:r>
            <w:r w:rsidRPr="009F5116">
              <w:rPr>
                <w:rFonts w:ascii="MathJax_Main" w:eastAsia="Times New Roman" w:hAnsi="MathJax_Main" w:cs="Times New Roman"/>
                <w:sz w:val="26"/>
                <w:szCs w:val="26"/>
                <w:bdr w:val="none" w:sz="0" w:space="0" w:color="auto" w:frame="1"/>
              </w:rPr>
              <w:t>GDP</w:t>
            </w:r>
            <w:r w:rsidRPr="009F5116">
              <w:rPr>
                <w:rFonts w:ascii="inherit" w:eastAsia="Times New Roman" w:hAnsi="inherit" w:cs="Times New Roman"/>
                <w:sz w:val="23"/>
                <w:szCs w:val="23"/>
                <w:bdr w:val="none" w:sz="0" w:space="0" w:color="auto" w:frame="1"/>
              </w:rPr>
              <w:t>D</w:t>
            </w:r>
            <w:r w:rsidRPr="009F5116">
              <w:rPr>
                <w:rFonts w:ascii="Cambria Math" w:eastAsia="Times New Roman" w:hAnsi="Cambria Math" w:cs="Cambria Math"/>
                <w:sz w:val="23"/>
                <w:szCs w:val="23"/>
                <w:bdr w:val="none" w:sz="0" w:space="0" w:color="auto" w:frame="1"/>
              </w:rPr>
              <w:t>⋅</w:t>
            </w:r>
            <w:r w:rsidRPr="009F5116">
              <w:rPr>
                <w:rFonts w:ascii="inherit" w:eastAsia="Times New Roman" w:hAnsi="inherit" w:cs="Times New Roman"/>
                <w:sz w:val="23"/>
                <w:szCs w:val="23"/>
                <w:bdr w:val="none" w:sz="0" w:space="0" w:color="auto" w:frame="1"/>
              </w:rPr>
              <w:t>GDP</w:t>
            </w:r>
            <w:r w:rsidRPr="009F5116">
              <w:rPr>
                <w:rFonts w:ascii="inherit" w:eastAsia="Times New Roman" w:hAnsi="inherit" w:cs="Times New Roman"/>
                <w:sz w:val="24"/>
                <w:szCs w:val="24"/>
              </w:rPr>
              <w:t> unbinding</w:t>
            </w:r>
          </w:p>
        </w:tc>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proofErr w:type="spellStart"/>
            <w:r w:rsidRPr="009F5116">
              <w:rPr>
                <w:rFonts w:ascii="MathJax_Math-italic" w:eastAsia="Times New Roman" w:hAnsi="MathJax_Math-italic" w:cs="Times New Roman"/>
                <w:sz w:val="26"/>
                <w:szCs w:val="26"/>
                <w:bdr w:val="none" w:sz="0" w:space="0" w:color="auto" w:frame="1"/>
              </w:rPr>
              <w:t>l</w:t>
            </w:r>
            <w:r w:rsidRPr="009F5116">
              <w:rPr>
                <w:rFonts w:ascii="MathJax_Math-italic" w:eastAsia="Times New Roman" w:hAnsi="MathJax_Math-italic" w:cs="Times New Roman"/>
                <w:sz w:val="18"/>
                <w:szCs w:val="18"/>
                <w:bdr w:val="none" w:sz="0" w:space="0" w:color="auto" w:frame="1"/>
              </w:rPr>
              <w:t>D</w:t>
            </w:r>
            <w:r w:rsidRPr="009F5116">
              <w:rPr>
                <w:rFonts w:ascii="inherit" w:eastAsia="Times New Roman" w:hAnsi="inherit" w:cs="Times New Roman"/>
                <w:sz w:val="23"/>
                <w:szCs w:val="23"/>
                <w:bdr w:val="none" w:sz="0" w:space="0" w:color="auto" w:frame="1"/>
              </w:rPr>
              <w:t>lD</w:t>
            </w:r>
            <w:proofErr w:type="spellEnd"/>
          </w:p>
        </w:tc>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proofErr w:type="spellStart"/>
            <w:r w:rsidRPr="009F5116">
              <w:rPr>
                <w:rFonts w:ascii="MathJax_Math-italic" w:eastAsia="Times New Roman" w:hAnsi="MathJax_Math-italic" w:cs="Times New Roman"/>
                <w:sz w:val="26"/>
                <w:szCs w:val="26"/>
                <w:bdr w:val="none" w:sz="0" w:space="0" w:color="auto" w:frame="1"/>
              </w:rPr>
              <w:t>k</w:t>
            </w:r>
            <w:r w:rsidRPr="009F5116">
              <w:rPr>
                <w:rFonts w:ascii="MathJax_Main" w:eastAsia="Times New Roman" w:hAnsi="MathJax_Main" w:cs="Times New Roman"/>
                <w:sz w:val="18"/>
                <w:szCs w:val="18"/>
                <w:bdr w:val="none" w:sz="0" w:space="0" w:color="auto" w:frame="1"/>
              </w:rPr>
              <w:t>off</w:t>
            </w:r>
            <w:proofErr w:type="spellEnd"/>
            <w:r w:rsidRPr="009F5116">
              <w:rPr>
                <w:rFonts w:ascii="MathJax_Main" w:eastAsia="Times New Roman" w:hAnsi="MathJax_Main" w:cs="Times New Roman"/>
                <w:sz w:val="26"/>
                <w:szCs w:val="26"/>
                <w:bdr w:val="none" w:sz="0" w:space="0" w:color="auto" w:frame="1"/>
              </w:rPr>
              <w:t>/</w:t>
            </w:r>
            <w:r w:rsidRPr="009F5116">
              <w:rPr>
                <w:rFonts w:ascii="MathJax_Math-italic" w:eastAsia="Times New Roman" w:hAnsi="MathJax_Math-italic" w:cs="Times New Roman"/>
                <w:sz w:val="26"/>
                <w:szCs w:val="26"/>
                <w:bdr w:val="none" w:sz="0" w:space="0" w:color="auto" w:frame="1"/>
              </w:rPr>
              <w:t>f</w:t>
            </w:r>
            <w:r w:rsidRPr="009F5116">
              <w:rPr>
                <w:rFonts w:ascii="MathJax_Main" w:eastAsia="Times New Roman" w:hAnsi="MathJax_Main" w:cs="Times New Roman"/>
                <w:sz w:val="18"/>
                <w:szCs w:val="18"/>
                <w:bdr w:val="none" w:sz="0" w:space="0" w:color="auto" w:frame="1"/>
              </w:rPr>
              <w:t>0</w:t>
            </w:r>
            <w:r w:rsidRPr="009F5116">
              <w:rPr>
                <w:rFonts w:ascii="inherit" w:eastAsia="Times New Roman" w:hAnsi="inherit" w:cs="Times New Roman"/>
                <w:sz w:val="23"/>
                <w:szCs w:val="23"/>
                <w:bdr w:val="none" w:sz="0" w:space="0" w:color="auto" w:frame="1"/>
              </w:rPr>
              <w:t>koff/f0</w:t>
            </w:r>
          </w:p>
        </w:tc>
      </w:tr>
      <w:tr w:rsidR="009F5116" w:rsidRPr="009F5116" w:rsidTr="009F5116">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r w:rsidRPr="009F5116">
              <w:rPr>
                <w:rFonts w:ascii="inherit" w:eastAsia="Times New Roman" w:hAnsi="inherit" w:cs="Times New Roman"/>
                <w:sz w:val="24"/>
                <w:szCs w:val="24"/>
              </w:rPr>
              <w:t>GTP binding</w:t>
            </w:r>
          </w:p>
        </w:tc>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proofErr w:type="spellStart"/>
            <w:r w:rsidRPr="009F5116">
              <w:rPr>
                <w:rFonts w:ascii="MathJax_Math-italic" w:eastAsia="Times New Roman" w:hAnsi="MathJax_Math-italic" w:cs="Times New Roman"/>
                <w:sz w:val="26"/>
                <w:szCs w:val="26"/>
                <w:bdr w:val="none" w:sz="0" w:space="0" w:color="auto" w:frame="1"/>
              </w:rPr>
              <w:t>g</w:t>
            </w:r>
            <w:r w:rsidRPr="009F5116">
              <w:rPr>
                <w:rFonts w:ascii="MathJax_Main" w:eastAsia="Times New Roman" w:hAnsi="MathJax_Main" w:cs="Times New Roman"/>
                <w:sz w:val="18"/>
                <w:szCs w:val="18"/>
                <w:bdr w:val="none" w:sz="0" w:space="0" w:color="auto" w:frame="1"/>
              </w:rPr>
              <w:t>′</w:t>
            </w:r>
            <w:r w:rsidRPr="009F5116">
              <w:rPr>
                <w:rFonts w:ascii="MathJax_Math-italic" w:eastAsia="Times New Roman" w:hAnsi="MathJax_Math-italic" w:cs="Times New Roman"/>
                <w:sz w:val="18"/>
                <w:szCs w:val="18"/>
                <w:bdr w:val="none" w:sz="0" w:space="0" w:color="auto" w:frame="1"/>
              </w:rPr>
              <w:t>t</w:t>
            </w:r>
            <w:r w:rsidRPr="009F5116">
              <w:rPr>
                <w:rFonts w:ascii="inherit" w:eastAsia="Times New Roman" w:hAnsi="inherit" w:cs="Times New Roman"/>
                <w:sz w:val="23"/>
                <w:szCs w:val="23"/>
                <w:bdr w:val="none" w:sz="0" w:space="0" w:color="auto" w:frame="1"/>
              </w:rPr>
              <w:t>gt</w:t>
            </w:r>
            <w:proofErr w:type="spellEnd"/>
            <w:r w:rsidRPr="009F5116">
              <w:rPr>
                <w:rFonts w:ascii="inherit" w:eastAsia="Times New Roman" w:hAnsi="inherit" w:cs="Times New Roman"/>
                <w:sz w:val="23"/>
                <w:szCs w:val="23"/>
                <w:bdr w:val="none" w:sz="0" w:space="0" w:color="auto" w:frame="1"/>
              </w:rPr>
              <w:t>′</w:t>
            </w:r>
          </w:p>
        </w:tc>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proofErr w:type="spellStart"/>
            <w:r w:rsidRPr="009F5116">
              <w:rPr>
                <w:rFonts w:ascii="MathJax_Math-italic" w:eastAsia="Times New Roman" w:hAnsi="MathJax_Math-italic" w:cs="Times New Roman"/>
                <w:sz w:val="26"/>
                <w:szCs w:val="26"/>
                <w:bdr w:val="none" w:sz="0" w:space="0" w:color="auto" w:frame="1"/>
              </w:rPr>
              <w:t>k</w:t>
            </w:r>
            <w:r w:rsidRPr="009F5116">
              <w:rPr>
                <w:rFonts w:ascii="MathJax_Main" w:eastAsia="Times New Roman" w:hAnsi="MathJax_Main" w:cs="Times New Roman"/>
                <w:sz w:val="18"/>
                <w:szCs w:val="18"/>
                <w:bdr w:val="none" w:sz="0" w:space="0" w:color="auto" w:frame="1"/>
              </w:rPr>
              <w:t>on</w:t>
            </w:r>
            <w:r w:rsidRPr="009F5116">
              <w:rPr>
                <w:rFonts w:ascii="inherit" w:eastAsia="Times New Roman" w:hAnsi="inherit" w:cs="Times New Roman"/>
                <w:sz w:val="23"/>
                <w:szCs w:val="23"/>
                <w:bdr w:val="none" w:sz="0" w:space="0" w:color="auto" w:frame="1"/>
              </w:rPr>
              <w:t>kon</w:t>
            </w:r>
            <w:proofErr w:type="spellEnd"/>
          </w:p>
        </w:tc>
      </w:tr>
      <w:tr w:rsidR="009F5116" w:rsidRPr="009F5116" w:rsidTr="009F5116">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r w:rsidRPr="009F5116">
              <w:rPr>
                <w:rFonts w:ascii="inherit" w:eastAsia="Times New Roman" w:hAnsi="inherit" w:cs="Times New Roman"/>
                <w:sz w:val="24"/>
                <w:szCs w:val="24"/>
              </w:rPr>
              <w:t>GTP unbinding</w:t>
            </w:r>
          </w:p>
        </w:tc>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proofErr w:type="spellStart"/>
            <w:r w:rsidRPr="009F5116">
              <w:rPr>
                <w:rFonts w:ascii="MathJax_Math-italic" w:eastAsia="Times New Roman" w:hAnsi="MathJax_Math-italic" w:cs="Times New Roman"/>
                <w:sz w:val="26"/>
                <w:szCs w:val="26"/>
                <w:bdr w:val="none" w:sz="0" w:space="0" w:color="auto" w:frame="1"/>
              </w:rPr>
              <w:t>g</w:t>
            </w:r>
            <w:r w:rsidRPr="009F5116">
              <w:rPr>
                <w:rFonts w:ascii="MathJax_Math-italic" w:eastAsia="Times New Roman" w:hAnsi="MathJax_Math-italic" w:cs="Times New Roman"/>
                <w:sz w:val="18"/>
                <w:szCs w:val="18"/>
                <w:bdr w:val="none" w:sz="0" w:space="0" w:color="auto" w:frame="1"/>
              </w:rPr>
              <w:t>t</w:t>
            </w:r>
            <w:r w:rsidRPr="009F5116">
              <w:rPr>
                <w:rFonts w:ascii="inherit" w:eastAsia="Times New Roman" w:hAnsi="inherit" w:cs="Times New Roman"/>
                <w:sz w:val="23"/>
                <w:szCs w:val="23"/>
                <w:bdr w:val="none" w:sz="0" w:space="0" w:color="auto" w:frame="1"/>
              </w:rPr>
              <w:t>gt</w:t>
            </w:r>
            <w:proofErr w:type="spellEnd"/>
          </w:p>
        </w:tc>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proofErr w:type="spellStart"/>
            <w:r w:rsidRPr="009F5116">
              <w:rPr>
                <w:rFonts w:ascii="MathJax_Math-italic" w:eastAsia="Times New Roman" w:hAnsi="MathJax_Math-italic" w:cs="Times New Roman"/>
                <w:sz w:val="26"/>
                <w:szCs w:val="26"/>
                <w:bdr w:val="none" w:sz="0" w:space="0" w:color="auto" w:frame="1"/>
              </w:rPr>
              <w:t>k</w:t>
            </w:r>
            <w:r w:rsidRPr="009F5116">
              <w:rPr>
                <w:rFonts w:ascii="MathJax_Main" w:eastAsia="Times New Roman" w:hAnsi="MathJax_Main" w:cs="Times New Roman"/>
                <w:sz w:val="18"/>
                <w:szCs w:val="18"/>
                <w:bdr w:val="none" w:sz="0" w:space="0" w:color="auto" w:frame="1"/>
              </w:rPr>
              <w:t>off</w:t>
            </w:r>
            <w:r w:rsidRPr="009F5116">
              <w:rPr>
                <w:rFonts w:ascii="inherit" w:eastAsia="Times New Roman" w:hAnsi="inherit" w:cs="Times New Roman"/>
                <w:sz w:val="23"/>
                <w:szCs w:val="23"/>
                <w:bdr w:val="none" w:sz="0" w:space="0" w:color="auto" w:frame="1"/>
              </w:rPr>
              <w:t>koff</w:t>
            </w:r>
            <w:proofErr w:type="spellEnd"/>
          </w:p>
        </w:tc>
      </w:tr>
      <w:tr w:rsidR="009F5116" w:rsidRPr="009F5116" w:rsidTr="009F5116">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r w:rsidRPr="009F5116">
              <w:rPr>
                <w:rFonts w:ascii="inherit" w:eastAsia="Times New Roman" w:hAnsi="inherit" w:cs="Times New Roman"/>
                <w:sz w:val="24"/>
                <w:szCs w:val="24"/>
              </w:rPr>
              <w:t>GDP binding</w:t>
            </w:r>
          </w:p>
        </w:tc>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proofErr w:type="spellStart"/>
            <w:r w:rsidRPr="009F5116">
              <w:rPr>
                <w:rFonts w:ascii="MathJax_Math-italic" w:eastAsia="Times New Roman" w:hAnsi="MathJax_Math-italic" w:cs="Times New Roman"/>
                <w:sz w:val="26"/>
                <w:szCs w:val="26"/>
                <w:bdr w:val="none" w:sz="0" w:space="0" w:color="auto" w:frame="1"/>
              </w:rPr>
              <w:t>g</w:t>
            </w:r>
            <w:r w:rsidRPr="009F5116">
              <w:rPr>
                <w:rFonts w:ascii="MathJax_Main" w:eastAsia="Times New Roman" w:hAnsi="MathJax_Main" w:cs="Times New Roman"/>
                <w:sz w:val="18"/>
                <w:szCs w:val="18"/>
                <w:bdr w:val="none" w:sz="0" w:space="0" w:color="auto" w:frame="1"/>
              </w:rPr>
              <w:t>′</w:t>
            </w:r>
            <w:r w:rsidRPr="009F5116">
              <w:rPr>
                <w:rFonts w:ascii="MathJax_Math-italic" w:eastAsia="Times New Roman" w:hAnsi="MathJax_Math-italic" w:cs="Times New Roman"/>
                <w:sz w:val="18"/>
                <w:szCs w:val="18"/>
                <w:bdr w:val="none" w:sz="0" w:space="0" w:color="auto" w:frame="1"/>
              </w:rPr>
              <w:t>d</w:t>
            </w:r>
            <w:r w:rsidRPr="009F5116">
              <w:rPr>
                <w:rFonts w:ascii="inherit" w:eastAsia="Times New Roman" w:hAnsi="inherit" w:cs="Times New Roman"/>
                <w:sz w:val="23"/>
                <w:szCs w:val="23"/>
                <w:bdr w:val="none" w:sz="0" w:space="0" w:color="auto" w:frame="1"/>
              </w:rPr>
              <w:t>gd</w:t>
            </w:r>
            <w:proofErr w:type="spellEnd"/>
            <w:r w:rsidRPr="009F5116">
              <w:rPr>
                <w:rFonts w:ascii="inherit" w:eastAsia="Times New Roman" w:hAnsi="inherit" w:cs="Times New Roman"/>
                <w:sz w:val="23"/>
                <w:szCs w:val="23"/>
                <w:bdr w:val="none" w:sz="0" w:space="0" w:color="auto" w:frame="1"/>
              </w:rPr>
              <w:t>′</w:t>
            </w:r>
          </w:p>
        </w:tc>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proofErr w:type="spellStart"/>
            <w:r w:rsidRPr="009F5116">
              <w:rPr>
                <w:rFonts w:ascii="MathJax_Math-italic" w:eastAsia="Times New Roman" w:hAnsi="MathJax_Math-italic" w:cs="Times New Roman"/>
                <w:sz w:val="26"/>
                <w:szCs w:val="26"/>
                <w:bdr w:val="none" w:sz="0" w:space="0" w:color="auto" w:frame="1"/>
              </w:rPr>
              <w:t>g</w:t>
            </w:r>
            <w:r w:rsidRPr="009F5116">
              <w:rPr>
                <w:rFonts w:ascii="MathJax_Main" w:eastAsia="Times New Roman" w:hAnsi="MathJax_Main" w:cs="Times New Roman"/>
                <w:sz w:val="18"/>
                <w:szCs w:val="18"/>
                <w:bdr w:val="none" w:sz="0" w:space="0" w:color="auto" w:frame="1"/>
              </w:rPr>
              <w:t>′</w:t>
            </w:r>
            <w:r w:rsidRPr="009F5116">
              <w:rPr>
                <w:rFonts w:ascii="MathJax_Math-italic" w:eastAsia="Times New Roman" w:hAnsi="MathJax_Math-italic" w:cs="Times New Roman"/>
                <w:sz w:val="18"/>
                <w:szCs w:val="18"/>
                <w:bdr w:val="none" w:sz="0" w:space="0" w:color="auto" w:frame="1"/>
              </w:rPr>
              <w:t>t</w:t>
            </w:r>
            <w:r w:rsidRPr="009F5116">
              <w:rPr>
                <w:rFonts w:ascii="inherit" w:eastAsia="Times New Roman" w:hAnsi="inherit" w:cs="Times New Roman"/>
                <w:sz w:val="23"/>
                <w:szCs w:val="23"/>
                <w:bdr w:val="none" w:sz="0" w:space="0" w:color="auto" w:frame="1"/>
              </w:rPr>
              <w:t>gt</w:t>
            </w:r>
            <w:proofErr w:type="spellEnd"/>
            <w:r w:rsidRPr="009F5116">
              <w:rPr>
                <w:rFonts w:ascii="inherit" w:eastAsia="Times New Roman" w:hAnsi="inherit" w:cs="Times New Roman"/>
                <w:sz w:val="23"/>
                <w:szCs w:val="23"/>
                <w:bdr w:val="none" w:sz="0" w:space="0" w:color="auto" w:frame="1"/>
              </w:rPr>
              <w:t>′</w:t>
            </w:r>
          </w:p>
        </w:tc>
      </w:tr>
      <w:tr w:rsidR="009F5116" w:rsidRPr="009F5116" w:rsidTr="009F5116">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r w:rsidRPr="009F5116">
              <w:rPr>
                <w:rFonts w:ascii="inherit" w:eastAsia="Times New Roman" w:hAnsi="inherit" w:cs="Times New Roman"/>
                <w:sz w:val="24"/>
                <w:szCs w:val="24"/>
              </w:rPr>
              <w:t>GDP unbinding</w:t>
            </w:r>
          </w:p>
        </w:tc>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proofErr w:type="spellStart"/>
            <w:r w:rsidRPr="009F5116">
              <w:rPr>
                <w:rFonts w:ascii="MathJax_Math-italic" w:eastAsia="Times New Roman" w:hAnsi="MathJax_Math-italic" w:cs="Times New Roman"/>
                <w:sz w:val="26"/>
                <w:szCs w:val="26"/>
                <w:bdr w:val="none" w:sz="0" w:space="0" w:color="auto" w:frame="1"/>
              </w:rPr>
              <w:t>g</w:t>
            </w:r>
            <w:r w:rsidRPr="009F5116">
              <w:rPr>
                <w:rFonts w:ascii="MathJax_Math-italic" w:eastAsia="Times New Roman" w:hAnsi="MathJax_Math-italic" w:cs="Times New Roman"/>
                <w:sz w:val="18"/>
                <w:szCs w:val="18"/>
                <w:bdr w:val="none" w:sz="0" w:space="0" w:color="auto" w:frame="1"/>
              </w:rPr>
              <w:t>d</w:t>
            </w:r>
            <w:r w:rsidRPr="009F5116">
              <w:rPr>
                <w:rFonts w:ascii="inherit" w:eastAsia="Times New Roman" w:hAnsi="inherit" w:cs="Times New Roman"/>
                <w:sz w:val="23"/>
                <w:szCs w:val="23"/>
                <w:bdr w:val="none" w:sz="0" w:space="0" w:color="auto" w:frame="1"/>
              </w:rPr>
              <w:t>gd</w:t>
            </w:r>
            <w:proofErr w:type="spellEnd"/>
          </w:p>
        </w:tc>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r w:rsidRPr="009F5116">
              <w:rPr>
                <w:rFonts w:ascii="MathJax_Main" w:eastAsia="Times New Roman" w:hAnsi="MathJax_Main" w:cs="Times New Roman"/>
                <w:sz w:val="26"/>
                <w:szCs w:val="26"/>
                <w:bdr w:val="none" w:sz="0" w:space="0" w:color="auto" w:frame="1"/>
              </w:rPr>
              <w:t>10</w:t>
            </w:r>
            <w:r w:rsidRPr="009F5116">
              <w:rPr>
                <w:rFonts w:ascii="MathJax_Math-italic" w:eastAsia="Times New Roman" w:hAnsi="MathJax_Math-italic" w:cs="Times New Roman"/>
                <w:sz w:val="26"/>
                <w:szCs w:val="26"/>
                <w:bdr w:val="none" w:sz="0" w:space="0" w:color="auto" w:frame="1"/>
              </w:rPr>
              <w:t>k</w:t>
            </w:r>
            <w:r w:rsidRPr="009F5116">
              <w:rPr>
                <w:rFonts w:ascii="MathJax_Main" w:eastAsia="Times New Roman" w:hAnsi="MathJax_Main" w:cs="Times New Roman"/>
                <w:sz w:val="18"/>
                <w:szCs w:val="18"/>
                <w:bdr w:val="none" w:sz="0" w:space="0" w:color="auto" w:frame="1"/>
              </w:rPr>
              <w:t>off</w:t>
            </w:r>
            <w:r w:rsidRPr="009F5116">
              <w:rPr>
                <w:rFonts w:ascii="inherit" w:eastAsia="Times New Roman" w:hAnsi="inherit" w:cs="Times New Roman"/>
                <w:sz w:val="23"/>
                <w:szCs w:val="23"/>
                <w:bdr w:val="none" w:sz="0" w:space="0" w:color="auto" w:frame="1"/>
              </w:rPr>
              <w:t>10koff</w:t>
            </w:r>
          </w:p>
        </w:tc>
      </w:tr>
      <w:tr w:rsidR="009F5116" w:rsidRPr="009F5116" w:rsidTr="009F5116">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r w:rsidRPr="009F5116">
              <w:rPr>
                <w:rFonts w:ascii="inherit" w:eastAsia="Times New Roman" w:hAnsi="inherit" w:cs="Times New Roman"/>
                <w:sz w:val="24"/>
                <w:szCs w:val="24"/>
              </w:rPr>
              <w:lastRenderedPageBreak/>
              <w:t>GTP hydrolysis (aux.)</w:t>
            </w:r>
          </w:p>
        </w:tc>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proofErr w:type="spellStart"/>
            <w:r w:rsidRPr="009F5116">
              <w:rPr>
                <w:rFonts w:ascii="MathJax_Math-italic" w:eastAsia="Times New Roman" w:hAnsi="MathJax_Math-italic" w:cs="Times New Roman"/>
                <w:sz w:val="26"/>
                <w:szCs w:val="26"/>
                <w:bdr w:val="none" w:sz="0" w:space="0" w:color="auto" w:frame="1"/>
              </w:rPr>
              <w:t>k</w:t>
            </w:r>
            <w:r w:rsidRPr="009F5116">
              <w:rPr>
                <w:rFonts w:ascii="MathJax_Math-italic" w:eastAsia="Times New Roman" w:hAnsi="MathJax_Math-italic" w:cs="Times New Roman"/>
                <w:sz w:val="18"/>
                <w:szCs w:val="18"/>
                <w:bdr w:val="none" w:sz="0" w:space="0" w:color="auto" w:frame="1"/>
              </w:rPr>
              <w:t>h</w:t>
            </w:r>
            <w:r w:rsidRPr="009F5116">
              <w:rPr>
                <w:rFonts w:ascii="inherit" w:eastAsia="Times New Roman" w:hAnsi="inherit" w:cs="Times New Roman"/>
                <w:sz w:val="23"/>
                <w:szCs w:val="23"/>
                <w:bdr w:val="none" w:sz="0" w:space="0" w:color="auto" w:frame="1"/>
              </w:rPr>
              <w:t>kh</w:t>
            </w:r>
            <w:proofErr w:type="spellEnd"/>
          </w:p>
        </w:tc>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r w:rsidRPr="009F5116">
              <w:rPr>
                <w:rFonts w:ascii="MathJax_Main" w:eastAsia="Times New Roman" w:hAnsi="MathJax_Main" w:cs="Times New Roman"/>
                <w:sz w:val="26"/>
                <w:szCs w:val="26"/>
                <w:bdr w:val="none" w:sz="0" w:space="0" w:color="auto" w:frame="1"/>
              </w:rPr>
              <w:t>10</w:t>
            </w:r>
            <w:r w:rsidRPr="009F5116">
              <w:rPr>
                <w:rFonts w:ascii="MathJax_Main" w:eastAsia="Times New Roman" w:hAnsi="MathJax_Main" w:cs="Times New Roman"/>
                <w:sz w:val="18"/>
                <w:szCs w:val="18"/>
                <w:bdr w:val="none" w:sz="0" w:space="0" w:color="auto" w:frame="1"/>
              </w:rPr>
              <w:t>−8</w:t>
            </w:r>
            <w:r w:rsidRPr="009F5116">
              <w:rPr>
                <w:rFonts w:ascii="MathJax_Math-italic" w:eastAsia="Times New Roman" w:hAnsi="MathJax_Math-italic" w:cs="Times New Roman"/>
                <w:sz w:val="26"/>
                <w:szCs w:val="26"/>
                <w:bdr w:val="none" w:sz="0" w:space="0" w:color="auto" w:frame="1"/>
              </w:rPr>
              <w:t>k</w:t>
            </w:r>
            <w:r w:rsidRPr="009F5116">
              <w:rPr>
                <w:rFonts w:ascii="MathJax_Main" w:eastAsia="Times New Roman" w:hAnsi="MathJax_Main" w:cs="Times New Roman"/>
                <w:sz w:val="18"/>
                <w:szCs w:val="18"/>
                <w:bdr w:val="none" w:sz="0" w:space="0" w:color="auto" w:frame="1"/>
              </w:rPr>
              <w:t>off</w:t>
            </w:r>
            <w:r w:rsidRPr="009F5116">
              <w:rPr>
                <w:rFonts w:ascii="inherit" w:eastAsia="Times New Roman" w:hAnsi="inherit" w:cs="Times New Roman"/>
                <w:sz w:val="23"/>
                <w:szCs w:val="23"/>
                <w:bdr w:val="none" w:sz="0" w:space="0" w:color="auto" w:frame="1"/>
              </w:rPr>
              <w:t>10−8koff</w:t>
            </w:r>
          </w:p>
        </w:tc>
      </w:tr>
      <w:tr w:rsidR="009F5116" w:rsidRPr="009F5116" w:rsidTr="009F5116">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r w:rsidRPr="009F5116">
              <w:rPr>
                <w:rFonts w:ascii="inherit" w:eastAsia="Times New Roman" w:hAnsi="inherit" w:cs="Times New Roman"/>
                <w:sz w:val="24"/>
                <w:szCs w:val="24"/>
              </w:rPr>
              <w:t>GTP synthesis (aux.)</w:t>
            </w:r>
          </w:p>
        </w:tc>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proofErr w:type="spellStart"/>
            <w:r w:rsidRPr="009F5116">
              <w:rPr>
                <w:rFonts w:ascii="MathJax_Math-italic" w:eastAsia="Times New Roman" w:hAnsi="MathJax_Math-italic" w:cs="Times New Roman"/>
                <w:sz w:val="26"/>
                <w:szCs w:val="26"/>
                <w:bdr w:val="none" w:sz="0" w:space="0" w:color="auto" w:frame="1"/>
              </w:rPr>
              <w:t>k</w:t>
            </w:r>
            <w:r w:rsidRPr="009F5116">
              <w:rPr>
                <w:rFonts w:ascii="MathJax_Math-italic" w:eastAsia="Times New Roman" w:hAnsi="MathJax_Math-italic" w:cs="Times New Roman"/>
                <w:sz w:val="18"/>
                <w:szCs w:val="18"/>
                <w:bdr w:val="none" w:sz="0" w:space="0" w:color="auto" w:frame="1"/>
              </w:rPr>
              <w:t>s</w:t>
            </w:r>
            <w:r w:rsidRPr="009F5116">
              <w:rPr>
                <w:rFonts w:ascii="inherit" w:eastAsia="Times New Roman" w:hAnsi="inherit" w:cs="Times New Roman"/>
                <w:sz w:val="23"/>
                <w:szCs w:val="23"/>
                <w:bdr w:val="none" w:sz="0" w:space="0" w:color="auto" w:frame="1"/>
              </w:rPr>
              <w:t>ks</w:t>
            </w:r>
            <w:proofErr w:type="spellEnd"/>
          </w:p>
        </w:tc>
        <w:tc>
          <w:tcPr>
            <w:tcW w:w="0" w:type="auto"/>
            <w:tcBorders>
              <w:top w:val="single" w:sz="6" w:space="0" w:color="414143"/>
              <w:left w:val="single" w:sz="6" w:space="0" w:color="414143"/>
              <w:bottom w:val="single" w:sz="6" w:space="0" w:color="414143"/>
              <w:right w:val="single" w:sz="6" w:space="0" w:color="414143"/>
            </w:tcBorders>
            <w:tcMar>
              <w:top w:w="120" w:type="dxa"/>
              <w:left w:w="120" w:type="dxa"/>
              <w:bottom w:w="120" w:type="dxa"/>
              <w:right w:w="120" w:type="dxa"/>
            </w:tcMar>
            <w:vAlign w:val="center"/>
            <w:hideMark/>
          </w:tcPr>
          <w:p w:rsidR="009F5116" w:rsidRPr="009F5116" w:rsidRDefault="009F5116" w:rsidP="009F5116">
            <w:pPr>
              <w:spacing w:after="0" w:line="240" w:lineRule="auto"/>
              <w:rPr>
                <w:rFonts w:ascii="inherit" w:eastAsia="Times New Roman" w:hAnsi="inherit" w:cs="Times New Roman"/>
                <w:sz w:val="24"/>
                <w:szCs w:val="24"/>
              </w:rPr>
            </w:pPr>
            <w:r w:rsidRPr="009F5116">
              <w:rPr>
                <w:rFonts w:ascii="inherit" w:eastAsia="Times New Roman" w:hAnsi="inherit" w:cs="Times New Roman"/>
                <w:sz w:val="24"/>
                <w:szCs w:val="24"/>
              </w:rPr>
              <w:t>cycle constraint (below)</w:t>
            </w:r>
          </w:p>
        </w:tc>
      </w:tr>
    </w:tbl>
    <w:p w:rsidR="009F5116" w:rsidRPr="009F5116" w:rsidRDefault="009F5116" w:rsidP="009F5116">
      <w:pPr>
        <w:spacing w:after="300" w:line="288" w:lineRule="atLeast"/>
        <w:textAlignment w:val="baseline"/>
        <w:outlineLvl w:val="3"/>
        <w:rPr>
          <w:rFonts w:ascii="Arial" w:eastAsia="Times New Roman" w:hAnsi="Arial" w:cs="Arial"/>
          <w:b/>
          <w:bCs/>
          <w:sz w:val="30"/>
          <w:szCs w:val="30"/>
        </w:rPr>
      </w:pPr>
      <w:r w:rsidRPr="009F5116">
        <w:rPr>
          <w:rFonts w:ascii="Arial" w:eastAsia="Times New Roman" w:hAnsi="Arial" w:cs="Arial"/>
          <w:b/>
          <w:bCs/>
          <w:sz w:val="30"/>
          <w:szCs w:val="30"/>
        </w:rPr>
        <w:t>Cycle constraints</w:t>
      </w:r>
    </w:p>
    <w:p w:rsidR="00E12D56" w:rsidRDefault="00195439" w:rsidP="009F5116">
      <w:pPr>
        <w:spacing w:after="0" w:line="240" w:lineRule="auto"/>
        <w:textAlignment w:val="baseline"/>
        <w:rPr>
          <w:ins w:id="125" w:author="dmz" w:date="2017-06-09T17:07:00Z"/>
          <w:rFonts w:ascii="inherit" w:eastAsia="Times New Roman" w:hAnsi="inherit" w:cs="Arial"/>
          <w:sz w:val="23"/>
          <w:szCs w:val="23"/>
        </w:rPr>
      </w:pPr>
      <w:ins w:id="126" w:author="dmz" w:date="2017-06-09T16:39:00Z">
        <w:r>
          <w:rPr>
            <w:rFonts w:ascii="inherit" w:eastAsia="Times New Roman" w:hAnsi="inherit" w:cs="Arial"/>
            <w:sz w:val="23"/>
            <w:szCs w:val="23"/>
          </w:rPr>
          <w:t xml:space="preserve">Although we are studying processes far from equilibrium, </w:t>
        </w:r>
      </w:ins>
      <w:ins w:id="127" w:author="dmz" w:date="2017-06-09T17:05:00Z">
        <w:r w:rsidR="00E12D56">
          <w:rPr>
            <w:rFonts w:ascii="inherit" w:eastAsia="Times New Roman" w:hAnsi="inherit" w:cs="Arial"/>
            <w:sz w:val="23"/>
            <w:szCs w:val="23"/>
          </w:rPr>
          <w:t xml:space="preserve">we obtain important </w:t>
        </w:r>
      </w:ins>
      <w:ins w:id="128" w:author="dmz" w:date="2017-06-09T17:13:00Z">
        <w:r w:rsidR="00E12D56">
          <w:rPr>
            <w:rFonts w:ascii="inherit" w:eastAsia="Times New Roman" w:hAnsi="inherit" w:cs="Arial"/>
            <w:sz w:val="23"/>
            <w:szCs w:val="23"/>
          </w:rPr>
          <w:t xml:space="preserve">mathematical </w:t>
        </w:r>
      </w:ins>
      <w:ins w:id="129" w:author="dmz" w:date="2017-06-09T17:05:00Z">
        <w:r w:rsidR="00E12D56">
          <w:rPr>
            <w:rFonts w:ascii="inherit" w:eastAsia="Times New Roman" w:hAnsi="inherit" w:cs="Arial"/>
            <w:sz w:val="23"/>
            <w:szCs w:val="23"/>
          </w:rPr>
          <w:t xml:space="preserve">information about the rate constants by considering the equilibrium situation.  </w:t>
        </w:r>
      </w:ins>
      <w:ins w:id="130" w:author="dmz" w:date="2017-06-09T16:39:00Z">
        <w:r w:rsidR="00E12D56">
          <w:rPr>
            <w:rFonts w:ascii="inherit" w:eastAsia="Times New Roman" w:hAnsi="inherit" w:cs="Arial"/>
            <w:sz w:val="23"/>
            <w:szCs w:val="23"/>
          </w:rPr>
          <w:t>This is because</w:t>
        </w:r>
      </w:ins>
      <w:ins w:id="131" w:author="dmz" w:date="2017-06-09T17:09:00Z">
        <w:r w:rsidR="00E12D56">
          <w:rPr>
            <w:rFonts w:ascii="inherit" w:eastAsia="Times New Roman" w:hAnsi="inherit" w:cs="Arial"/>
            <w:sz w:val="23"/>
            <w:szCs w:val="23"/>
          </w:rPr>
          <w:t xml:space="preserve"> values of the</w:t>
        </w:r>
      </w:ins>
      <w:ins w:id="132" w:author="dmz" w:date="2017-06-09T16:39:00Z">
        <w:r>
          <w:rPr>
            <w:rFonts w:ascii="inherit" w:eastAsia="Times New Roman" w:hAnsi="inherit" w:cs="Arial"/>
            <w:sz w:val="23"/>
            <w:szCs w:val="23"/>
          </w:rPr>
          <w:t xml:space="preserve"> rate constants are independent of conditions</w:t>
        </w:r>
      </w:ins>
      <w:ins w:id="133" w:author="dmz" w:date="2017-06-09T17:03:00Z">
        <w:r>
          <w:rPr>
            <w:rFonts w:ascii="inherit" w:eastAsia="Times New Roman" w:hAnsi="inherit" w:cs="Arial"/>
            <w:sz w:val="23"/>
            <w:szCs w:val="23"/>
          </w:rPr>
          <w:t>, equilibrium or otherwise (except in the case of an “external field</w:t>
        </w:r>
      </w:ins>
      <w:ins w:id="134" w:author="dmz" w:date="2017-06-09T17:04:00Z">
        <w:r>
          <w:rPr>
            <w:rFonts w:ascii="inherit" w:eastAsia="Times New Roman" w:hAnsi="inherit" w:cs="Arial"/>
            <w:sz w:val="23"/>
            <w:szCs w:val="23"/>
          </w:rPr>
          <w:t>,” possibly electrostatic, which is assumed not to play a role here</w:t>
        </w:r>
      </w:ins>
      <w:ins w:id="135" w:author="dmz" w:date="2017-06-09T17:06:00Z">
        <w:r w:rsidR="00E12D56">
          <w:rPr>
            <w:rFonts w:ascii="inherit" w:eastAsia="Times New Roman" w:hAnsi="inherit" w:cs="Arial"/>
            <w:sz w:val="23"/>
            <w:szCs w:val="23"/>
          </w:rPr>
          <w:t>)</w:t>
        </w:r>
      </w:ins>
      <w:ins w:id="136" w:author="dmz" w:date="2017-06-09T17:04:00Z">
        <w:r>
          <w:rPr>
            <w:rFonts w:ascii="inherit" w:eastAsia="Times New Roman" w:hAnsi="inherit" w:cs="Arial"/>
            <w:sz w:val="23"/>
            <w:szCs w:val="23"/>
          </w:rPr>
          <w:t>.</w:t>
        </w:r>
      </w:ins>
      <w:ins w:id="137" w:author="dmz" w:date="2017-06-09T17:06:00Z">
        <w:r w:rsidR="00E12D56">
          <w:rPr>
            <w:rFonts w:ascii="inherit" w:eastAsia="Times New Roman" w:hAnsi="inherit" w:cs="Arial"/>
            <w:sz w:val="23"/>
            <w:szCs w:val="23"/>
          </w:rPr>
          <w:t xml:space="preserve">  In other words, constants really are constant.</w:t>
        </w:r>
      </w:ins>
    </w:p>
    <w:p w:rsidR="00E12D56" w:rsidRDefault="00E12D56" w:rsidP="009F5116">
      <w:pPr>
        <w:spacing w:after="0" w:line="240" w:lineRule="auto"/>
        <w:textAlignment w:val="baseline"/>
        <w:rPr>
          <w:ins w:id="138" w:author="dmz" w:date="2017-06-09T17:07:00Z"/>
          <w:rFonts w:ascii="inherit" w:eastAsia="Times New Roman" w:hAnsi="inherit" w:cs="Arial"/>
          <w:sz w:val="23"/>
          <w:szCs w:val="23"/>
        </w:rPr>
      </w:pPr>
    </w:p>
    <w:p w:rsidR="00E12D56" w:rsidRDefault="00E12D56" w:rsidP="009F5116">
      <w:pPr>
        <w:spacing w:after="0" w:line="240" w:lineRule="auto"/>
        <w:textAlignment w:val="baseline"/>
        <w:rPr>
          <w:ins w:id="139" w:author="dmz" w:date="2017-06-09T17:07:00Z"/>
          <w:rFonts w:ascii="inherit" w:eastAsia="Times New Roman" w:hAnsi="inherit" w:cs="Arial"/>
          <w:sz w:val="23"/>
          <w:szCs w:val="23"/>
        </w:rPr>
      </w:pPr>
      <w:ins w:id="140" w:author="dmz" w:date="2017-06-09T17:07:00Z">
        <w:r>
          <w:rPr>
            <w:rFonts w:ascii="inherit" w:eastAsia="Times New Roman" w:hAnsi="inherit" w:cs="Arial"/>
            <w:sz w:val="23"/>
            <w:szCs w:val="23"/>
          </w:rPr>
          <w:t xml:space="preserve">In our </w:t>
        </w:r>
      </w:ins>
      <w:ins w:id="141" w:author="dmz" w:date="2017-06-09T17:16:00Z">
        <w:r w:rsidR="00635E09">
          <w:rPr>
            <w:rFonts w:ascii="inherit" w:eastAsia="Times New Roman" w:hAnsi="inherit" w:cs="Arial"/>
            <w:sz w:val="23"/>
            <w:szCs w:val="23"/>
          </w:rPr>
          <w:t>standard biochemical description</w:t>
        </w:r>
      </w:ins>
      <w:ins w:id="142" w:author="dmz" w:date="2017-06-09T17:07:00Z">
        <w:r>
          <w:rPr>
            <w:rFonts w:ascii="inherit" w:eastAsia="Times New Roman" w:hAnsi="inherit" w:cs="Arial"/>
            <w:sz w:val="23"/>
            <w:szCs w:val="23"/>
          </w:rPr>
          <w:t xml:space="preserve">, non-equilibrium processes arise because </w:t>
        </w:r>
        <w:r>
          <w:rPr>
            <w:rFonts w:ascii="inherit" w:eastAsia="Times New Roman" w:hAnsi="inherit" w:cs="Arial"/>
            <w:i/>
            <w:sz w:val="23"/>
            <w:szCs w:val="23"/>
          </w:rPr>
          <w:t>concentrations</w:t>
        </w:r>
        <w:r>
          <w:rPr>
            <w:rFonts w:ascii="inherit" w:eastAsia="Times New Roman" w:hAnsi="inherit" w:cs="Arial"/>
            <w:sz w:val="23"/>
            <w:szCs w:val="23"/>
          </w:rPr>
          <w:t xml:space="preserve"> differ from their equilibrium values.  </w:t>
        </w:r>
      </w:ins>
      <w:ins w:id="143" w:author="dmz" w:date="2017-06-09T17:14:00Z">
        <w:r>
          <w:rPr>
            <w:rFonts w:ascii="inherit" w:eastAsia="Times New Roman" w:hAnsi="inherit" w:cs="Arial"/>
            <w:sz w:val="23"/>
            <w:szCs w:val="23"/>
          </w:rPr>
          <w:t xml:space="preserve">For example, </w:t>
        </w:r>
      </w:ins>
      <w:ins w:id="144" w:author="dmz" w:date="2017-06-09T17:15:00Z">
        <w:r w:rsidR="002051B7">
          <w:rPr>
            <w:rFonts w:ascii="inherit" w:eastAsia="Times New Roman" w:hAnsi="inherit" w:cs="Arial"/>
            <w:sz w:val="23"/>
            <w:szCs w:val="23"/>
          </w:rPr>
          <w:t>[GDP</w:t>
        </w:r>
        <w:proofErr w:type="gramStart"/>
        <w:r w:rsidR="002051B7">
          <w:rPr>
            <w:rFonts w:ascii="inherit" w:eastAsia="Times New Roman" w:hAnsi="inherit" w:cs="Arial"/>
            <w:sz w:val="23"/>
            <w:szCs w:val="23"/>
          </w:rPr>
          <w:t>][</w:t>
        </w:r>
        <w:proofErr w:type="gramEnd"/>
        <w:r w:rsidR="002051B7">
          <w:rPr>
            <w:rFonts w:ascii="inherit" w:eastAsia="Times New Roman" w:hAnsi="inherit" w:cs="Arial"/>
            <w:sz w:val="23"/>
            <w:szCs w:val="23"/>
          </w:rPr>
          <w:t xml:space="preserve">Pi]/[GTP] will tend to be much smaller than its equilibrium value – i.e., GTP is activated.  </w:t>
        </w:r>
      </w:ins>
      <w:ins w:id="145" w:author="dmz" w:date="2017-06-09T17:08:00Z">
        <w:r>
          <w:rPr>
            <w:rFonts w:ascii="inherit" w:eastAsia="Times New Roman" w:hAnsi="inherit" w:cs="Arial"/>
            <w:sz w:val="23"/>
            <w:szCs w:val="23"/>
          </w:rPr>
          <w:t>However, t</w:t>
        </w:r>
      </w:ins>
      <w:ins w:id="146" w:author="dmz" w:date="2017-06-09T17:07:00Z">
        <w:r>
          <w:rPr>
            <w:rFonts w:ascii="inherit" w:eastAsia="Times New Roman" w:hAnsi="inherit" w:cs="Arial"/>
            <w:sz w:val="23"/>
            <w:szCs w:val="23"/>
          </w:rPr>
          <w:t>he rate constants are</w:t>
        </w:r>
      </w:ins>
      <w:ins w:id="147" w:author="dmz" w:date="2017-06-09T17:14:00Z">
        <w:r>
          <w:rPr>
            <w:rFonts w:ascii="inherit" w:eastAsia="Times New Roman" w:hAnsi="inherit" w:cs="Arial"/>
            <w:sz w:val="23"/>
            <w:szCs w:val="23"/>
          </w:rPr>
          <w:t xml:space="preserve"> always</w:t>
        </w:r>
      </w:ins>
      <w:ins w:id="148" w:author="dmz" w:date="2017-06-09T17:07:00Z">
        <w:r>
          <w:rPr>
            <w:rFonts w:ascii="inherit" w:eastAsia="Times New Roman" w:hAnsi="inherit" w:cs="Arial"/>
            <w:sz w:val="23"/>
            <w:szCs w:val="23"/>
          </w:rPr>
          <w:t xml:space="preserve"> the same, and this will hold so long as no fields are applied.</w:t>
        </w:r>
      </w:ins>
    </w:p>
    <w:p w:rsidR="00E12D56" w:rsidRPr="00E12D56" w:rsidRDefault="00E12D56" w:rsidP="009F5116">
      <w:pPr>
        <w:spacing w:after="0" w:line="240" w:lineRule="auto"/>
        <w:textAlignment w:val="baseline"/>
        <w:rPr>
          <w:ins w:id="149" w:author="dmz" w:date="2017-06-09T16:38:00Z"/>
          <w:rFonts w:ascii="inherit" w:eastAsia="Times New Roman" w:hAnsi="inherit" w:cs="Arial"/>
          <w:sz w:val="23"/>
          <w:szCs w:val="23"/>
        </w:rPr>
      </w:pPr>
    </w:p>
    <w:p w:rsidR="00E12D56" w:rsidRDefault="00E12D56" w:rsidP="009F5116">
      <w:pPr>
        <w:spacing w:after="0" w:line="240" w:lineRule="auto"/>
        <w:textAlignment w:val="baseline"/>
        <w:rPr>
          <w:ins w:id="150" w:author="dmz" w:date="2017-06-09T17:10:00Z"/>
          <w:rFonts w:ascii="inherit" w:eastAsia="Times New Roman" w:hAnsi="inherit" w:cs="Arial"/>
          <w:sz w:val="23"/>
          <w:szCs w:val="23"/>
        </w:rPr>
      </w:pPr>
      <w:ins w:id="151" w:author="dmz" w:date="2017-06-09T17:10:00Z">
        <w:r>
          <w:rPr>
            <w:rFonts w:ascii="inherit" w:eastAsia="Times New Roman" w:hAnsi="inherit" w:cs="Arial"/>
            <w:sz w:val="23"/>
            <w:szCs w:val="23"/>
          </w:rPr>
          <w:t xml:space="preserve">We will therefore analyze the cycles in our model in equilibrium.  Accordingly, in the discussion </w:t>
        </w:r>
      </w:ins>
      <w:ins w:id="152" w:author="dmz" w:date="2017-06-09T17:12:00Z">
        <w:r>
          <w:rPr>
            <w:rFonts w:ascii="inherit" w:eastAsia="Times New Roman" w:hAnsi="inherit" w:cs="Arial"/>
            <w:sz w:val="23"/>
            <w:szCs w:val="23"/>
          </w:rPr>
          <w:t>immediately below</w:t>
        </w:r>
      </w:ins>
      <w:ins w:id="153" w:author="dmz" w:date="2017-06-09T17:10:00Z">
        <w:r>
          <w:rPr>
            <w:rFonts w:ascii="inherit" w:eastAsia="Times New Roman" w:hAnsi="inherit" w:cs="Arial"/>
            <w:sz w:val="23"/>
            <w:szCs w:val="23"/>
          </w:rPr>
          <w:t>, concentrations [X] really denote equilibrium concentrations [X]</w:t>
        </w:r>
        <w:proofErr w:type="spellStart"/>
        <w:r w:rsidRPr="00E12D56">
          <w:rPr>
            <w:rFonts w:ascii="inherit" w:eastAsia="Times New Roman" w:hAnsi="inherit" w:cs="Arial"/>
            <w:sz w:val="23"/>
            <w:szCs w:val="23"/>
            <w:vertAlign w:val="superscript"/>
            <w:rPrChange w:id="154" w:author="dmz" w:date="2017-06-09T17:12:00Z">
              <w:rPr>
                <w:rFonts w:ascii="inherit" w:eastAsia="Times New Roman" w:hAnsi="inherit" w:cs="Arial"/>
                <w:sz w:val="23"/>
                <w:szCs w:val="23"/>
              </w:rPr>
            </w:rPrChange>
          </w:rPr>
          <w:t>eq</w:t>
        </w:r>
        <w:proofErr w:type="spellEnd"/>
        <w:r>
          <w:rPr>
            <w:rFonts w:ascii="inherit" w:eastAsia="Times New Roman" w:hAnsi="inherit" w:cs="Arial"/>
            <w:sz w:val="23"/>
            <w:szCs w:val="23"/>
          </w:rPr>
          <w:t xml:space="preserve">, although the superscript </w:t>
        </w:r>
      </w:ins>
      <w:ins w:id="155" w:author="dmz" w:date="2017-06-09T17:17:00Z">
        <w:r w:rsidR="00635E09">
          <w:rPr>
            <w:rFonts w:ascii="inherit" w:eastAsia="Times New Roman" w:hAnsi="inherit" w:cs="Arial"/>
            <w:sz w:val="23"/>
            <w:szCs w:val="23"/>
          </w:rPr>
          <w:t>is</w:t>
        </w:r>
      </w:ins>
      <w:ins w:id="156" w:author="dmz" w:date="2017-06-09T17:10:00Z">
        <w:r>
          <w:rPr>
            <w:rFonts w:ascii="inherit" w:eastAsia="Times New Roman" w:hAnsi="inherit" w:cs="Arial"/>
            <w:sz w:val="23"/>
            <w:szCs w:val="23"/>
          </w:rPr>
          <w:t xml:space="preserve"> omitted to keep the expressions cleaner.</w:t>
        </w:r>
      </w:ins>
      <w:ins w:id="157" w:author="dmz" w:date="2017-06-09T17:13:00Z">
        <w:r>
          <w:rPr>
            <w:rFonts w:ascii="inherit" w:eastAsia="Times New Roman" w:hAnsi="inherit" w:cs="Arial"/>
            <w:sz w:val="23"/>
            <w:szCs w:val="23"/>
          </w:rPr>
          <w:t xml:space="preserve">  No specific concentration values will enter the final constraints – only equilibrium constants.</w:t>
        </w:r>
      </w:ins>
    </w:p>
    <w:p w:rsidR="00223C1C" w:rsidRDefault="00223C1C" w:rsidP="009F5116">
      <w:pPr>
        <w:spacing w:after="0" w:line="240" w:lineRule="auto"/>
        <w:textAlignment w:val="baseline"/>
        <w:rPr>
          <w:ins w:id="158" w:author="dmz" w:date="2017-06-09T16:37:00Z"/>
          <w:rFonts w:ascii="inherit" w:eastAsia="Times New Roman" w:hAnsi="inherit" w:cs="Arial"/>
          <w:sz w:val="23"/>
          <w:szCs w:val="23"/>
        </w:rPr>
      </w:pPr>
    </w:p>
    <w:p w:rsidR="009F5116" w:rsidRPr="009F5116" w:rsidRDefault="009F5116" w:rsidP="009F5116">
      <w:pPr>
        <w:spacing w:after="0" w:line="240" w:lineRule="auto"/>
        <w:textAlignment w:val="baseline"/>
        <w:rPr>
          <w:rFonts w:ascii="inherit" w:eastAsia="Times New Roman" w:hAnsi="inherit" w:cs="Arial"/>
          <w:sz w:val="23"/>
          <w:szCs w:val="23"/>
        </w:rPr>
      </w:pPr>
      <w:r w:rsidRPr="009F5116">
        <w:rPr>
          <w:rFonts w:ascii="inherit" w:eastAsia="Times New Roman" w:hAnsi="inherit" w:cs="Arial"/>
          <w:sz w:val="23"/>
          <w:szCs w:val="23"/>
        </w:rPr>
        <w:t>We first analyze the main cycle for ribosome (R) binding to </w:t>
      </w:r>
      <w:r w:rsidRPr="009F5116">
        <w:rPr>
          <w:rFonts w:ascii="MathJax_Main" w:eastAsia="Times New Roman" w:hAnsi="MathJax_Main" w:cs="Arial"/>
          <w:sz w:val="26"/>
          <w:szCs w:val="26"/>
          <w:bdr w:val="none" w:sz="0" w:space="0" w:color="auto" w:frame="1"/>
        </w:rPr>
        <w:t>C</w:t>
      </w:r>
      <w:r w:rsidRPr="009F5116">
        <w:rPr>
          <w:rFonts w:ascii="Cambria Math" w:eastAsia="Times New Roman" w:hAnsi="Cambria Math" w:cs="Cambria Math"/>
          <w:sz w:val="26"/>
          <w:szCs w:val="26"/>
          <w:bdr w:val="none" w:sz="0" w:space="0" w:color="auto" w:frame="1"/>
        </w:rPr>
        <w:t>⋅</w:t>
      </w:r>
      <w:r w:rsidRPr="009F5116">
        <w:rPr>
          <w:rFonts w:ascii="MathJax_Main" w:eastAsia="Times New Roman" w:hAnsi="MathJax_Main" w:cs="Arial"/>
          <w:sz w:val="26"/>
          <w:szCs w:val="26"/>
          <w:bdr w:val="none" w:sz="0" w:space="0" w:color="auto" w:frame="1"/>
        </w:rPr>
        <w:t>GTP</w:t>
      </w:r>
      <w:r w:rsidRPr="009F5116">
        <w:rPr>
          <w:rFonts w:ascii="inherit" w:eastAsia="Times New Roman" w:hAnsi="inherit" w:cs="Arial"/>
          <w:sz w:val="23"/>
          <w:szCs w:val="23"/>
          <w:bdr w:val="none" w:sz="0" w:space="0" w:color="auto" w:frame="1"/>
        </w:rPr>
        <w:t>C</w:t>
      </w:r>
      <w:r w:rsidRPr="009F5116">
        <w:rPr>
          <w:rFonts w:ascii="Cambria Math" w:eastAsia="Times New Roman" w:hAnsi="Cambria Math" w:cs="Cambria Math"/>
          <w:sz w:val="23"/>
          <w:szCs w:val="23"/>
          <w:bdr w:val="none" w:sz="0" w:space="0" w:color="auto" w:frame="1"/>
        </w:rPr>
        <w:t>⋅</w:t>
      </w:r>
      <w:r w:rsidRPr="009F5116">
        <w:rPr>
          <w:rFonts w:ascii="inherit" w:eastAsia="Times New Roman" w:hAnsi="inherit" w:cs="Arial"/>
          <w:sz w:val="23"/>
          <w:szCs w:val="23"/>
          <w:bdr w:val="none" w:sz="0" w:space="0" w:color="auto" w:frame="1"/>
        </w:rPr>
        <w:t>GTP</w:t>
      </w:r>
      <w:r w:rsidRPr="009F5116">
        <w:rPr>
          <w:rFonts w:ascii="inherit" w:eastAsia="Times New Roman" w:hAnsi="inherit" w:cs="Arial"/>
          <w:sz w:val="23"/>
          <w:szCs w:val="23"/>
        </w:rPr>
        <w:t>. As with any </w:t>
      </w:r>
      <w:hyperlink r:id="rId38" w:history="1">
        <w:r w:rsidRPr="009F5116">
          <w:rPr>
            <w:rFonts w:ascii="inherit" w:eastAsia="Times New Roman" w:hAnsi="inherit" w:cs="Arial"/>
            <w:sz w:val="23"/>
            <w:szCs w:val="23"/>
            <w:u w:val="single"/>
            <w:bdr w:val="none" w:sz="0" w:space="0" w:color="auto" w:frame="1"/>
          </w:rPr>
          <w:t>cycle</w:t>
        </w:r>
      </w:hyperlink>
      <w:r w:rsidRPr="009F5116">
        <w:rPr>
          <w:rFonts w:ascii="inherit" w:eastAsia="Times New Roman" w:hAnsi="inherit" w:cs="Arial"/>
          <w:sz w:val="23"/>
          <w:szCs w:val="23"/>
        </w:rPr>
        <w:t>, we apply detailed balance to each process and eliminate unwanted concentration terms to obtain</w:t>
      </w:r>
      <w:bookmarkStart w:id="159" w:name="(6)"/>
      <w:bookmarkEnd w:id="159"/>
    </w:p>
    <w:p w:rsidR="009F5116" w:rsidRPr="009F5116" w:rsidRDefault="009F5116" w:rsidP="009F5116">
      <w:pPr>
        <w:spacing w:line="240" w:lineRule="auto"/>
        <w:jc w:val="center"/>
        <w:textAlignment w:val="baseline"/>
        <w:rPr>
          <w:rFonts w:ascii="inherit" w:eastAsia="Times New Roman" w:hAnsi="inherit" w:cs="Arial"/>
          <w:sz w:val="23"/>
          <w:szCs w:val="23"/>
        </w:rPr>
      </w:pPr>
      <w:r w:rsidRPr="009F5116">
        <w:rPr>
          <w:rFonts w:ascii="inherit" w:eastAsia="Times New Roman" w:hAnsi="inherit" w:cs="Arial"/>
          <w:noProof/>
          <w:sz w:val="23"/>
          <w:szCs w:val="23"/>
        </w:rPr>
        <w:drawing>
          <wp:inline distT="0" distB="0" distL="0" distR="0">
            <wp:extent cx="3141980" cy="865505"/>
            <wp:effectExtent l="0" t="0" r="1270" b="0"/>
            <wp:docPr id="6" name="Picture 6" descr="http://www.physicallensonthecell.org/sites/default/files/lckcmlckcmcgdppicg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physicallensonthecell.org/sites/default/files/lckcmlckcmcgdppicgtp.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41980" cy="865505"/>
                    </a:xfrm>
                    <a:prstGeom prst="rect">
                      <a:avLst/>
                    </a:prstGeom>
                    <a:noFill/>
                    <a:ln>
                      <a:noFill/>
                    </a:ln>
                  </pic:spPr>
                </pic:pic>
              </a:graphicData>
            </a:graphic>
          </wp:inline>
        </w:drawing>
      </w:r>
      <w:r w:rsidRPr="009F5116">
        <w:rPr>
          <w:rFonts w:ascii="inherit" w:eastAsia="Times New Roman" w:hAnsi="inherit" w:cs="Arial"/>
          <w:sz w:val="35"/>
          <w:szCs w:val="35"/>
          <w:bdr w:val="none" w:sz="0" w:space="0" w:color="auto" w:frame="1"/>
        </w:rPr>
        <w:t>(6)</w:t>
      </w:r>
    </w:p>
    <w:p w:rsidR="009F5116" w:rsidRDefault="009F5116" w:rsidP="009F5116">
      <w:pPr>
        <w:spacing w:after="0" w:line="240" w:lineRule="auto"/>
        <w:textAlignment w:val="baseline"/>
        <w:rPr>
          <w:rFonts w:ascii="inherit" w:eastAsia="Times New Roman" w:hAnsi="inherit" w:cs="Arial"/>
          <w:sz w:val="23"/>
          <w:szCs w:val="23"/>
        </w:rPr>
      </w:pPr>
      <w:r w:rsidRPr="009F5116">
        <w:rPr>
          <w:rFonts w:ascii="inherit" w:eastAsia="Times New Roman" w:hAnsi="inherit" w:cs="Arial"/>
          <w:sz w:val="23"/>
          <w:szCs w:val="23"/>
        </w:rPr>
        <w:t>The right-hand side has the form of an </w:t>
      </w:r>
      <w:hyperlink r:id="rId40" w:history="1">
        <w:r w:rsidRPr="009F5116">
          <w:rPr>
            <w:rFonts w:ascii="inherit" w:eastAsia="Times New Roman" w:hAnsi="inherit" w:cs="Arial"/>
            <w:sz w:val="23"/>
            <w:szCs w:val="23"/>
            <w:u w:val="single"/>
            <w:bdr w:val="none" w:sz="0" w:space="0" w:color="auto" w:frame="1"/>
          </w:rPr>
          <w:t>equilibrium (dissociation) constant</w:t>
        </w:r>
      </w:hyperlink>
      <w:r w:rsidRPr="009F5116">
        <w:rPr>
          <w:rFonts w:ascii="inherit" w:eastAsia="Times New Roman" w:hAnsi="inherit" w:cs="Arial"/>
          <w:sz w:val="23"/>
          <w:szCs w:val="23"/>
        </w:rPr>
        <w:t> but it's not one we can look up in a biochemistry book. Instead we can express that constant in terms of the GTP constant by using the auxiliary cycle.</w:t>
      </w:r>
    </w:p>
    <w:p w:rsidR="009F5116" w:rsidRPr="009F5116" w:rsidRDefault="009F5116" w:rsidP="009F5116">
      <w:pPr>
        <w:spacing w:after="0" w:line="240" w:lineRule="auto"/>
        <w:textAlignment w:val="baseline"/>
        <w:rPr>
          <w:rFonts w:ascii="inherit" w:eastAsia="Times New Roman" w:hAnsi="inherit" w:cs="Arial"/>
          <w:sz w:val="23"/>
          <w:szCs w:val="23"/>
        </w:rPr>
      </w:pPr>
    </w:p>
    <w:p w:rsidR="009F5116" w:rsidRPr="009F5116" w:rsidRDefault="009F5116" w:rsidP="009F5116">
      <w:pPr>
        <w:spacing w:after="0" w:line="240" w:lineRule="auto"/>
        <w:textAlignment w:val="baseline"/>
        <w:rPr>
          <w:rFonts w:ascii="inherit" w:eastAsia="Times New Roman" w:hAnsi="inherit" w:cs="Arial"/>
          <w:sz w:val="23"/>
          <w:szCs w:val="23"/>
        </w:rPr>
      </w:pPr>
      <w:r w:rsidRPr="009F5116">
        <w:rPr>
          <w:rFonts w:ascii="inherit" w:eastAsia="Times New Roman" w:hAnsi="inherit" w:cs="Arial"/>
          <w:sz w:val="23"/>
          <w:szCs w:val="23"/>
        </w:rPr>
        <w:t>We therefore turn to the auxiliary cycle of C + GTP binding. From the detailed balance conditions, the constraint one finds is</w:t>
      </w:r>
      <w:bookmarkStart w:id="160" w:name="(7)"/>
      <w:bookmarkEnd w:id="160"/>
    </w:p>
    <w:p w:rsidR="009F5116" w:rsidRPr="009F5116" w:rsidRDefault="009F5116" w:rsidP="009F5116">
      <w:pPr>
        <w:spacing w:line="240" w:lineRule="auto"/>
        <w:jc w:val="center"/>
        <w:textAlignment w:val="baseline"/>
        <w:rPr>
          <w:rFonts w:ascii="inherit" w:eastAsia="Times New Roman" w:hAnsi="inherit" w:cs="Arial"/>
          <w:sz w:val="23"/>
          <w:szCs w:val="23"/>
        </w:rPr>
      </w:pPr>
      <w:r w:rsidRPr="009F5116">
        <w:rPr>
          <w:rFonts w:ascii="inherit" w:eastAsia="Times New Roman" w:hAnsi="inherit" w:cs="Arial"/>
          <w:noProof/>
          <w:sz w:val="23"/>
          <w:szCs w:val="23"/>
        </w:rPr>
        <w:drawing>
          <wp:inline distT="0" distB="0" distL="0" distR="0">
            <wp:extent cx="3502025" cy="826770"/>
            <wp:effectExtent l="0" t="0" r="3175" b="0"/>
            <wp:docPr id="5" name="Picture 5" descr="http://www.physicallensonthecell.org/sites/default/files/gdkhgtgdksg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physicallensonthecell.org/sites/default/files/gdkhgtgdksgt.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02025" cy="826770"/>
                    </a:xfrm>
                    <a:prstGeom prst="rect">
                      <a:avLst/>
                    </a:prstGeom>
                    <a:noFill/>
                    <a:ln>
                      <a:noFill/>
                    </a:ln>
                  </pic:spPr>
                </pic:pic>
              </a:graphicData>
            </a:graphic>
          </wp:inline>
        </w:drawing>
      </w:r>
      <w:r w:rsidRPr="009F5116">
        <w:rPr>
          <w:rFonts w:ascii="inherit" w:eastAsia="Times New Roman" w:hAnsi="inherit" w:cs="Arial"/>
          <w:sz w:val="35"/>
          <w:szCs w:val="35"/>
          <w:bdr w:val="none" w:sz="0" w:space="0" w:color="auto" w:frame="1"/>
        </w:rPr>
        <w:t>(7)</w:t>
      </w:r>
    </w:p>
    <w:p w:rsidR="009F5116" w:rsidRPr="009F5116" w:rsidRDefault="009F5116" w:rsidP="009F5116">
      <w:pPr>
        <w:spacing w:after="0" w:line="240" w:lineRule="auto"/>
        <w:textAlignment w:val="baseline"/>
        <w:rPr>
          <w:rFonts w:ascii="inherit" w:eastAsia="Times New Roman" w:hAnsi="inherit" w:cs="Arial"/>
          <w:sz w:val="23"/>
          <w:szCs w:val="23"/>
        </w:rPr>
      </w:pPr>
      <w:proofErr w:type="gramStart"/>
      <w:r w:rsidRPr="009F5116">
        <w:rPr>
          <w:rFonts w:ascii="inherit" w:eastAsia="Times New Roman" w:hAnsi="inherit" w:cs="Arial"/>
          <w:sz w:val="23"/>
          <w:szCs w:val="23"/>
        </w:rPr>
        <w:t>where</w:t>
      </w:r>
      <w:proofErr w:type="gramEnd"/>
      <w:r w:rsidRPr="009F5116">
        <w:rPr>
          <w:rFonts w:ascii="inherit" w:eastAsia="Times New Roman" w:hAnsi="inherit" w:cs="Arial"/>
          <w:sz w:val="23"/>
          <w:szCs w:val="23"/>
        </w:rPr>
        <w:t xml:space="preserve"> the right-hand side is the GTP hydrolysis equilibrium constant. However, we can also look directly at the detailed balance condition for GTP hydrolysis to find</w:t>
      </w:r>
      <w:bookmarkStart w:id="161" w:name="(8)"/>
      <w:bookmarkEnd w:id="161"/>
    </w:p>
    <w:p w:rsidR="009F5116" w:rsidRPr="009F5116" w:rsidRDefault="009F5116" w:rsidP="009F5116">
      <w:pPr>
        <w:spacing w:line="240" w:lineRule="auto"/>
        <w:jc w:val="center"/>
        <w:textAlignment w:val="baseline"/>
        <w:rPr>
          <w:rFonts w:ascii="inherit" w:eastAsia="Times New Roman" w:hAnsi="inherit" w:cs="Arial"/>
          <w:sz w:val="23"/>
          <w:szCs w:val="23"/>
        </w:rPr>
      </w:pPr>
      <w:r w:rsidRPr="009F5116">
        <w:rPr>
          <w:rFonts w:ascii="inherit" w:eastAsia="Times New Roman" w:hAnsi="inherit" w:cs="Arial"/>
          <w:noProof/>
          <w:sz w:val="23"/>
          <w:szCs w:val="23"/>
        </w:rPr>
        <w:lastRenderedPageBreak/>
        <w:drawing>
          <wp:inline distT="0" distB="0" distL="0" distR="0">
            <wp:extent cx="2558415" cy="865505"/>
            <wp:effectExtent l="0" t="0" r="0" b="0"/>
            <wp:docPr id="4" name="Picture 4" descr="http://www.physicallensonthecell.org/sites/default/files/khkscgdppicg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physicallensonthecell.org/sites/default/files/khkscgdppicgtp.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58415" cy="865505"/>
                    </a:xfrm>
                    <a:prstGeom prst="rect">
                      <a:avLst/>
                    </a:prstGeom>
                    <a:noFill/>
                    <a:ln>
                      <a:noFill/>
                    </a:ln>
                  </pic:spPr>
                </pic:pic>
              </a:graphicData>
            </a:graphic>
          </wp:inline>
        </w:drawing>
      </w:r>
      <w:r w:rsidRPr="009F5116">
        <w:rPr>
          <w:rFonts w:ascii="inherit" w:eastAsia="Times New Roman" w:hAnsi="inherit" w:cs="Arial"/>
          <w:sz w:val="35"/>
          <w:szCs w:val="35"/>
          <w:bdr w:val="none" w:sz="0" w:space="0" w:color="auto" w:frame="1"/>
        </w:rPr>
        <w:t>(8)</w:t>
      </w:r>
    </w:p>
    <w:p w:rsidR="009F5116" w:rsidRPr="009F5116" w:rsidRDefault="009F5116" w:rsidP="009F5116">
      <w:pPr>
        <w:spacing w:after="300" w:line="240" w:lineRule="auto"/>
        <w:textAlignment w:val="baseline"/>
        <w:rPr>
          <w:rFonts w:ascii="inherit" w:eastAsia="Times New Roman" w:hAnsi="inherit" w:cs="Arial"/>
          <w:sz w:val="23"/>
          <w:szCs w:val="23"/>
        </w:rPr>
      </w:pPr>
      <w:r w:rsidRPr="009F5116">
        <w:rPr>
          <w:rFonts w:ascii="inherit" w:eastAsia="Times New Roman" w:hAnsi="inherit" w:cs="Arial"/>
          <w:sz w:val="23"/>
          <w:szCs w:val="23"/>
        </w:rPr>
        <w:t> </w:t>
      </w:r>
    </w:p>
    <w:p w:rsidR="009F5116" w:rsidRPr="009F5116" w:rsidRDefault="009F5116" w:rsidP="009F5116">
      <w:pPr>
        <w:spacing w:after="0" w:line="240" w:lineRule="auto"/>
        <w:textAlignment w:val="baseline"/>
        <w:rPr>
          <w:rFonts w:ascii="inherit" w:eastAsia="Times New Roman" w:hAnsi="inherit" w:cs="Arial"/>
          <w:sz w:val="23"/>
          <w:szCs w:val="23"/>
        </w:rPr>
      </w:pPr>
      <w:r w:rsidRPr="009F5116">
        <w:rPr>
          <w:rFonts w:ascii="inherit" w:eastAsia="Times New Roman" w:hAnsi="inherit" w:cs="Arial"/>
          <w:sz w:val="23"/>
          <w:szCs w:val="23"/>
        </w:rPr>
        <w:t>To get the relations into a useful form, we solve for the left-hand side of </w:t>
      </w:r>
      <w:hyperlink r:id="rId43" w:anchor="(8)" w:history="1">
        <w:r w:rsidRPr="009F5116">
          <w:rPr>
            <w:rFonts w:ascii="inherit" w:eastAsia="Times New Roman" w:hAnsi="inherit" w:cs="Arial"/>
            <w:sz w:val="23"/>
            <w:szCs w:val="23"/>
            <w:u w:val="single"/>
            <w:bdr w:val="none" w:sz="0" w:space="0" w:color="auto" w:frame="1"/>
          </w:rPr>
          <w:t>(8)</w:t>
        </w:r>
      </w:hyperlink>
      <w:r w:rsidRPr="009F5116">
        <w:rPr>
          <w:rFonts w:ascii="inherit" w:eastAsia="Times New Roman" w:hAnsi="inherit" w:cs="Arial"/>
          <w:sz w:val="23"/>
          <w:szCs w:val="23"/>
        </w:rPr>
        <w:t>, namely </w:t>
      </w:r>
      <w:proofErr w:type="spellStart"/>
      <w:r w:rsidRPr="009F5116">
        <w:rPr>
          <w:rFonts w:ascii="MathJax_Math-italic" w:eastAsia="Times New Roman" w:hAnsi="MathJax_Math-italic" w:cs="Arial"/>
          <w:sz w:val="26"/>
          <w:szCs w:val="26"/>
          <w:bdr w:val="none" w:sz="0" w:space="0" w:color="auto" w:frame="1"/>
        </w:rPr>
        <w:t>k</w:t>
      </w:r>
      <w:r w:rsidRPr="009F5116">
        <w:rPr>
          <w:rFonts w:ascii="MathJax_Math-italic" w:eastAsia="Times New Roman" w:hAnsi="MathJax_Math-italic" w:cs="Arial"/>
          <w:sz w:val="18"/>
          <w:szCs w:val="18"/>
          <w:bdr w:val="none" w:sz="0" w:space="0" w:color="auto" w:frame="1"/>
        </w:rPr>
        <w:t>h</w:t>
      </w:r>
      <w:proofErr w:type="spellEnd"/>
      <w:r w:rsidRPr="009F5116">
        <w:rPr>
          <w:rFonts w:ascii="MathJax_Main" w:eastAsia="Times New Roman" w:hAnsi="MathJax_Main" w:cs="Arial"/>
          <w:sz w:val="26"/>
          <w:szCs w:val="26"/>
          <w:bdr w:val="none" w:sz="0" w:space="0" w:color="auto" w:frame="1"/>
        </w:rPr>
        <w:t>/</w:t>
      </w:r>
      <w:proofErr w:type="spellStart"/>
      <w:r w:rsidRPr="009F5116">
        <w:rPr>
          <w:rFonts w:ascii="MathJax_Math-italic" w:eastAsia="Times New Roman" w:hAnsi="MathJax_Math-italic" w:cs="Arial"/>
          <w:sz w:val="26"/>
          <w:szCs w:val="26"/>
          <w:bdr w:val="none" w:sz="0" w:space="0" w:color="auto" w:frame="1"/>
        </w:rPr>
        <w:t>k</w:t>
      </w:r>
      <w:r w:rsidRPr="009F5116">
        <w:rPr>
          <w:rFonts w:ascii="MathJax_Math-italic" w:eastAsia="Times New Roman" w:hAnsi="MathJax_Math-italic" w:cs="Arial"/>
          <w:sz w:val="18"/>
          <w:szCs w:val="18"/>
          <w:bdr w:val="none" w:sz="0" w:space="0" w:color="auto" w:frame="1"/>
        </w:rPr>
        <w:t>s</w:t>
      </w:r>
      <w:r w:rsidRPr="009F5116">
        <w:rPr>
          <w:rFonts w:ascii="inherit" w:eastAsia="Times New Roman" w:hAnsi="inherit" w:cs="Arial"/>
          <w:sz w:val="23"/>
          <w:szCs w:val="23"/>
          <w:bdr w:val="none" w:sz="0" w:space="0" w:color="auto" w:frame="1"/>
        </w:rPr>
        <w:t>kh</w:t>
      </w:r>
      <w:proofErr w:type="spellEnd"/>
      <w:r w:rsidRPr="009F5116">
        <w:rPr>
          <w:rFonts w:ascii="inherit" w:eastAsia="Times New Roman" w:hAnsi="inherit" w:cs="Arial"/>
          <w:sz w:val="23"/>
          <w:szCs w:val="23"/>
          <w:bdr w:val="none" w:sz="0" w:space="0" w:color="auto" w:frame="1"/>
        </w:rPr>
        <w:t>/</w:t>
      </w:r>
      <w:proofErr w:type="spellStart"/>
      <w:r w:rsidRPr="009F5116">
        <w:rPr>
          <w:rFonts w:ascii="inherit" w:eastAsia="Times New Roman" w:hAnsi="inherit" w:cs="Arial"/>
          <w:sz w:val="23"/>
          <w:szCs w:val="23"/>
          <w:bdr w:val="none" w:sz="0" w:space="0" w:color="auto" w:frame="1"/>
        </w:rPr>
        <w:t>ks</w:t>
      </w:r>
      <w:proofErr w:type="spellEnd"/>
      <w:r w:rsidRPr="009F5116">
        <w:rPr>
          <w:rFonts w:ascii="inherit" w:eastAsia="Times New Roman" w:hAnsi="inherit" w:cs="Arial"/>
          <w:sz w:val="23"/>
          <w:szCs w:val="23"/>
        </w:rPr>
        <w:t>, from </w:t>
      </w:r>
      <w:hyperlink r:id="rId44" w:anchor="(7)" w:history="1">
        <w:r w:rsidRPr="009F5116">
          <w:rPr>
            <w:rFonts w:ascii="inherit" w:eastAsia="Times New Roman" w:hAnsi="inherit" w:cs="Arial"/>
            <w:sz w:val="23"/>
            <w:szCs w:val="23"/>
            <w:u w:val="single"/>
            <w:bdr w:val="none" w:sz="0" w:space="0" w:color="auto" w:frame="1"/>
          </w:rPr>
          <w:t>(7)</w:t>
        </w:r>
      </w:hyperlink>
      <w:r w:rsidRPr="009F5116">
        <w:rPr>
          <w:rFonts w:ascii="inherit" w:eastAsia="Times New Roman" w:hAnsi="inherit" w:cs="Arial"/>
          <w:sz w:val="23"/>
          <w:szCs w:val="23"/>
        </w:rPr>
        <w:t xml:space="preserve"> and </w:t>
      </w:r>
      <w:proofErr w:type="spellStart"/>
      <w:r w:rsidRPr="009F5116">
        <w:rPr>
          <w:rFonts w:ascii="inherit" w:eastAsia="Times New Roman" w:hAnsi="inherit" w:cs="Arial"/>
          <w:sz w:val="23"/>
          <w:szCs w:val="23"/>
        </w:rPr>
        <w:t>subtitute</w:t>
      </w:r>
      <w:proofErr w:type="spellEnd"/>
      <w:r w:rsidRPr="009F5116">
        <w:rPr>
          <w:rFonts w:ascii="inherit" w:eastAsia="Times New Roman" w:hAnsi="inherit" w:cs="Arial"/>
          <w:sz w:val="23"/>
          <w:szCs w:val="23"/>
        </w:rPr>
        <w:t xml:space="preserve"> the result back into </w:t>
      </w:r>
      <w:hyperlink r:id="rId45" w:anchor="(8)" w:history="1">
        <w:r w:rsidRPr="009F5116">
          <w:rPr>
            <w:rFonts w:ascii="inherit" w:eastAsia="Times New Roman" w:hAnsi="inherit" w:cs="Arial"/>
            <w:sz w:val="23"/>
            <w:szCs w:val="23"/>
            <w:u w:val="single"/>
            <w:bdr w:val="none" w:sz="0" w:space="0" w:color="auto" w:frame="1"/>
          </w:rPr>
          <w:t>(8)</w:t>
        </w:r>
      </w:hyperlink>
      <w:r w:rsidRPr="009F5116">
        <w:rPr>
          <w:rFonts w:ascii="inherit" w:eastAsia="Times New Roman" w:hAnsi="inherit" w:cs="Arial"/>
          <w:sz w:val="23"/>
          <w:szCs w:val="23"/>
        </w:rPr>
        <w:t> to obtain</w:t>
      </w:r>
      <w:bookmarkStart w:id="162" w:name="(9)"/>
      <w:bookmarkEnd w:id="162"/>
    </w:p>
    <w:p w:rsidR="009F5116" w:rsidRPr="009F5116" w:rsidRDefault="009F5116" w:rsidP="009F5116">
      <w:pPr>
        <w:spacing w:line="240" w:lineRule="auto"/>
        <w:jc w:val="center"/>
        <w:textAlignment w:val="baseline"/>
        <w:rPr>
          <w:rFonts w:ascii="inherit" w:eastAsia="Times New Roman" w:hAnsi="inherit" w:cs="Arial"/>
          <w:sz w:val="23"/>
          <w:szCs w:val="23"/>
        </w:rPr>
      </w:pPr>
      <w:r w:rsidRPr="009F5116">
        <w:rPr>
          <w:rFonts w:ascii="inherit" w:eastAsia="Times New Roman" w:hAnsi="inherit" w:cs="Arial"/>
          <w:noProof/>
          <w:sz w:val="23"/>
          <w:szCs w:val="23"/>
        </w:rPr>
        <w:drawing>
          <wp:inline distT="0" distB="0" distL="0" distR="0">
            <wp:extent cx="3355975" cy="875665"/>
            <wp:effectExtent l="0" t="0" r="0" b="635"/>
            <wp:docPr id="3" name="Picture 3" descr="http://www.physicallensonthecell.org/sites/default/files/cgdppicgtpkgtpgdgtgdg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physicallensonthecell.org/sites/default/files/cgdppicgtpkgtpgdgtgdgt.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55975" cy="875665"/>
                    </a:xfrm>
                    <a:prstGeom prst="rect">
                      <a:avLst/>
                    </a:prstGeom>
                    <a:noFill/>
                    <a:ln>
                      <a:noFill/>
                    </a:ln>
                  </pic:spPr>
                </pic:pic>
              </a:graphicData>
            </a:graphic>
          </wp:inline>
        </w:drawing>
      </w:r>
      <w:r w:rsidRPr="009F5116">
        <w:rPr>
          <w:rFonts w:ascii="inherit" w:eastAsia="Times New Roman" w:hAnsi="inherit" w:cs="Arial"/>
          <w:sz w:val="35"/>
          <w:szCs w:val="35"/>
          <w:bdr w:val="none" w:sz="0" w:space="0" w:color="auto" w:frame="1"/>
        </w:rPr>
        <w:t>(9)</w:t>
      </w:r>
    </w:p>
    <w:p w:rsidR="009F5116" w:rsidRPr="009F5116" w:rsidRDefault="009F5116" w:rsidP="009F5116">
      <w:pPr>
        <w:spacing w:after="0" w:line="240" w:lineRule="auto"/>
        <w:textAlignment w:val="baseline"/>
        <w:rPr>
          <w:rFonts w:ascii="inherit" w:eastAsia="Times New Roman" w:hAnsi="inherit" w:cs="Arial"/>
          <w:sz w:val="23"/>
          <w:szCs w:val="23"/>
        </w:rPr>
      </w:pPr>
      <w:r w:rsidRPr="009F5116">
        <w:rPr>
          <w:rFonts w:ascii="inherit" w:eastAsia="Times New Roman" w:hAnsi="inherit" w:cs="Arial"/>
          <w:sz w:val="23"/>
          <w:szCs w:val="23"/>
        </w:rPr>
        <w:t>This the result we want because it expresses the </w:t>
      </w:r>
      <w:r w:rsidRPr="009F5116">
        <w:rPr>
          <w:rFonts w:ascii="MathJax_Main" w:eastAsia="Times New Roman" w:hAnsi="MathJax_Main" w:cs="Arial"/>
          <w:sz w:val="26"/>
          <w:szCs w:val="26"/>
          <w:bdr w:val="none" w:sz="0" w:space="0" w:color="auto" w:frame="1"/>
        </w:rPr>
        <w:t>C</w:t>
      </w:r>
      <w:r w:rsidRPr="009F5116">
        <w:rPr>
          <w:rFonts w:ascii="Cambria Math" w:eastAsia="Times New Roman" w:hAnsi="Cambria Math" w:cs="Cambria Math"/>
          <w:sz w:val="26"/>
          <w:szCs w:val="26"/>
          <w:bdr w:val="none" w:sz="0" w:space="0" w:color="auto" w:frame="1"/>
        </w:rPr>
        <w:t>⋅</w:t>
      </w:r>
      <w:r w:rsidRPr="009F5116">
        <w:rPr>
          <w:rFonts w:ascii="MathJax_Main" w:eastAsia="Times New Roman" w:hAnsi="MathJax_Main" w:cs="Arial"/>
          <w:sz w:val="26"/>
          <w:szCs w:val="26"/>
          <w:bdr w:val="none" w:sz="0" w:space="0" w:color="auto" w:frame="1"/>
        </w:rPr>
        <w:t>GTP</w:t>
      </w:r>
      <w:r w:rsidRPr="009F5116">
        <w:rPr>
          <w:rFonts w:ascii="inherit" w:eastAsia="Times New Roman" w:hAnsi="inherit" w:cs="Arial"/>
          <w:sz w:val="23"/>
          <w:szCs w:val="23"/>
          <w:bdr w:val="none" w:sz="0" w:space="0" w:color="auto" w:frame="1"/>
        </w:rPr>
        <w:t>C</w:t>
      </w:r>
      <w:r w:rsidRPr="009F5116">
        <w:rPr>
          <w:rFonts w:ascii="Cambria Math" w:eastAsia="Times New Roman" w:hAnsi="Cambria Math" w:cs="Cambria Math"/>
          <w:sz w:val="23"/>
          <w:szCs w:val="23"/>
          <w:bdr w:val="none" w:sz="0" w:space="0" w:color="auto" w:frame="1"/>
        </w:rPr>
        <w:t>⋅</w:t>
      </w:r>
      <w:r w:rsidRPr="009F5116">
        <w:rPr>
          <w:rFonts w:ascii="inherit" w:eastAsia="Times New Roman" w:hAnsi="inherit" w:cs="Arial"/>
          <w:sz w:val="23"/>
          <w:szCs w:val="23"/>
          <w:bdr w:val="none" w:sz="0" w:space="0" w:color="auto" w:frame="1"/>
        </w:rPr>
        <w:t>GTP</w:t>
      </w:r>
      <w:r w:rsidRPr="009F5116">
        <w:rPr>
          <w:rFonts w:ascii="inherit" w:eastAsia="Times New Roman" w:hAnsi="inherit" w:cs="Arial"/>
          <w:sz w:val="23"/>
          <w:szCs w:val="23"/>
        </w:rPr>
        <w:t> equilibrium constant in terms of a known equilibrium constant and rates from the model. Finally, we re-write </w:t>
      </w:r>
      <w:hyperlink r:id="rId47" w:anchor="(6)" w:history="1">
        <w:r w:rsidRPr="009F5116">
          <w:rPr>
            <w:rFonts w:ascii="inherit" w:eastAsia="Times New Roman" w:hAnsi="inherit" w:cs="Arial"/>
            <w:sz w:val="23"/>
            <w:szCs w:val="23"/>
            <w:u w:val="single"/>
            <w:bdr w:val="none" w:sz="0" w:space="0" w:color="auto" w:frame="1"/>
          </w:rPr>
          <w:t>(6)</w:t>
        </w:r>
      </w:hyperlink>
      <w:r w:rsidRPr="009F5116">
        <w:rPr>
          <w:rFonts w:ascii="inherit" w:eastAsia="Times New Roman" w:hAnsi="inherit" w:cs="Arial"/>
          <w:sz w:val="23"/>
          <w:szCs w:val="23"/>
        </w:rPr>
        <w:t> using </w:t>
      </w:r>
      <w:hyperlink r:id="rId48" w:anchor="(9)" w:history="1">
        <w:r w:rsidRPr="009F5116">
          <w:rPr>
            <w:rFonts w:ascii="inherit" w:eastAsia="Times New Roman" w:hAnsi="inherit" w:cs="Arial"/>
            <w:sz w:val="23"/>
            <w:szCs w:val="23"/>
            <w:u w:val="single"/>
            <w:bdr w:val="none" w:sz="0" w:space="0" w:color="auto" w:frame="1"/>
          </w:rPr>
          <w:t>(9)</w:t>
        </w:r>
      </w:hyperlink>
      <w:r w:rsidRPr="009F5116">
        <w:rPr>
          <w:rFonts w:ascii="inherit" w:eastAsia="Times New Roman" w:hAnsi="inherit" w:cs="Arial"/>
          <w:sz w:val="23"/>
          <w:szCs w:val="23"/>
        </w:rPr>
        <w:t> as</w:t>
      </w:r>
      <w:bookmarkStart w:id="163" w:name="(10)"/>
      <w:bookmarkEnd w:id="163"/>
    </w:p>
    <w:p w:rsidR="009F5116" w:rsidRPr="009F5116" w:rsidRDefault="009F5116" w:rsidP="009F5116">
      <w:pPr>
        <w:spacing w:line="240" w:lineRule="auto"/>
        <w:jc w:val="center"/>
        <w:textAlignment w:val="baseline"/>
        <w:rPr>
          <w:rFonts w:ascii="inherit" w:eastAsia="Times New Roman" w:hAnsi="inherit" w:cs="Arial"/>
          <w:sz w:val="23"/>
          <w:szCs w:val="23"/>
        </w:rPr>
      </w:pPr>
      <w:r w:rsidRPr="009F5116">
        <w:rPr>
          <w:rFonts w:ascii="inherit" w:eastAsia="Times New Roman" w:hAnsi="inherit" w:cs="Arial"/>
          <w:noProof/>
          <w:sz w:val="23"/>
          <w:szCs w:val="23"/>
        </w:rPr>
        <w:drawing>
          <wp:inline distT="0" distB="0" distL="0" distR="0">
            <wp:extent cx="2772410" cy="894715"/>
            <wp:effectExtent l="0" t="0" r="8890" b="635"/>
            <wp:docPr id="2" name="Picture 2" descr="http://www.physicallensonthecell.org/sites/default/files/lckcmlckcmkgtpgdgtgdg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physicallensonthecell.org/sites/default/files/lckcmlckcmkgtpgdgtgdgt.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72410" cy="894715"/>
                    </a:xfrm>
                    <a:prstGeom prst="rect">
                      <a:avLst/>
                    </a:prstGeom>
                    <a:noFill/>
                    <a:ln>
                      <a:noFill/>
                    </a:ln>
                  </pic:spPr>
                </pic:pic>
              </a:graphicData>
            </a:graphic>
          </wp:inline>
        </w:drawing>
      </w:r>
      <w:r w:rsidRPr="009F5116">
        <w:rPr>
          <w:rFonts w:ascii="inherit" w:eastAsia="Times New Roman" w:hAnsi="inherit" w:cs="Arial"/>
          <w:sz w:val="35"/>
          <w:szCs w:val="35"/>
          <w:bdr w:val="none" w:sz="0" w:space="0" w:color="auto" w:frame="1"/>
        </w:rPr>
        <w:t>(10)</w:t>
      </w:r>
    </w:p>
    <w:p w:rsidR="009F5116" w:rsidRPr="009F5116" w:rsidRDefault="009F5116" w:rsidP="009F5116">
      <w:pPr>
        <w:spacing w:after="300" w:line="240" w:lineRule="auto"/>
        <w:textAlignment w:val="baseline"/>
        <w:rPr>
          <w:rFonts w:ascii="inherit" w:eastAsia="Times New Roman" w:hAnsi="inherit" w:cs="Arial"/>
          <w:sz w:val="23"/>
          <w:szCs w:val="23"/>
        </w:rPr>
      </w:pPr>
      <w:r w:rsidRPr="009F5116">
        <w:rPr>
          <w:rFonts w:ascii="inherit" w:eastAsia="Times New Roman" w:hAnsi="inherit" w:cs="Arial"/>
          <w:sz w:val="23"/>
          <w:szCs w:val="23"/>
        </w:rPr>
        <w:t> </w:t>
      </w:r>
    </w:p>
    <w:p w:rsidR="009F5116" w:rsidRDefault="009F5116" w:rsidP="009F5116">
      <w:pPr>
        <w:spacing w:after="0" w:line="240" w:lineRule="auto"/>
        <w:textAlignment w:val="baseline"/>
        <w:rPr>
          <w:ins w:id="164" w:author="dmz" w:date="2017-06-13T16:53:00Z"/>
          <w:rFonts w:ascii="inherit" w:eastAsia="Times New Roman" w:hAnsi="inherit" w:cs="Arial"/>
          <w:sz w:val="23"/>
          <w:szCs w:val="23"/>
        </w:rPr>
      </w:pPr>
      <w:r w:rsidRPr="009F5116">
        <w:rPr>
          <w:rFonts w:ascii="inherit" w:eastAsia="Times New Roman" w:hAnsi="inherit" w:cs="Arial"/>
          <w:sz w:val="23"/>
          <w:szCs w:val="23"/>
        </w:rPr>
        <w:t>Equations </w:t>
      </w:r>
      <w:hyperlink r:id="rId50" w:anchor="(7)" w:history="1">
        <w:r w:rsidRPr="009F5116">
          <w:rPr>
            <w:rFonts w:ascii="inherit" w:eastAsia="Times New Roman" w:hAnsi="inherit" w:cs="Arial"/>
            <w:sz w:val="23"/>
            <w:szCs w:val="23"/>
            <w:u w:val="single"/>
            <w:bdr w:val="none" w:sz="0" w:space="0" w:color="auto" w:frame="1"/>
          </w:rPr>
          <w:t>(7)</w:t>
        </w:r>
      </w:hyperlink>
      <w:r w:rsidRPr="009F5116">
        <w:rPr>
          <w:rFonts w:ascii="inherit" w:eastAsia="Times New Roman" w:hAnsi="inherit" w:cs="Arial"/>
          <w:sz w:val="23"/>
          <w:szCs w:val="23"/>
        </w:rPr>
        <w:t> and </w:t>
      </w:r>
      <w:hyperlink r:id="rId51" w:anchor="(10)" w:history="1">
        <w:r w:rsidRPr="009F5116">
          <w:rPr>
            <w:rFonts w:ascii="inherit" w:eastAsia="Times New Roman" w:hAnsi="inherit" w:cs="Arial"/>
            <w:sz w:val="23"/>
            <w:szCs w:val="23"/>
            <w:u w:val="single"/>
            <w:bdr w:val="none" w:sz="0" w:space="0" w:color="auto" w:frame="1"/>
          </w:rPr>
          <w:t>(10)</w:t>
        </w:r>
      </w:hyperlink>
      <w:r w:rsidRPr="009F5116">
        <w:rPr>
          <w:rFonts w:ascii="inherit" w:eastAsia="Times New Roman" w:hAnsi="inherit" w:cs="Arial"/>
          <w:sz w:val="23"/>
          <w:szCs w:val="23"/>
        </w:rPr>
        <w:t> are the constraints used to define missing model parameters, along with </w:t>
      </w:r>
      <w:r w:rsidRPr="009F5116">
        <w:rPr>
          <w:rFonts w:ascii="MathJax_Math-italic" w:eastAsia="Times New Roman" w:hAnsi="MathJax_Math-italic" w:cs="Arial"/>
          <w:sz w:val="26"/>
          <w:szCs w:val="26"/>
          <w:bdr w:val="none" w:sz="0" w:space="0" w:color="auto" w:frame="1"/>
        </w:rPr>
        <w:t>K</w:t>
      </w:r>
      <w:r w:rsidRPr="009F5116">
        <w:rPr>
          <w:rFonts w:ascii="MathJax_Main" w:eastAsia="Times New Roman" w:hAnsi="MathJax_Main" w:cs="Arial"/>
          <w:sz w:val="18"/>
          <w:szCs w:val="18"/>
          <w:bdr w:val="none" w:sz="0" w:space="0" w:color="auto" w:frame="1"/>
        </w:rPr>
        <w:t>GTP</w:t>
      </w:r>
      <w:r w:rsidRPr="009F5116">
        <w:rPr>
          <w:rFonts w:ascii="MathJax_Main" w:eastAsia="Times New Roman" w:hAnsi="MathJax_Main" w:cs="Arial"/>
          <w:sz w:val="26"/>
          <w:szCs w:val="26"/>
          <w:bdr w:val="none" w:sz="0" w:space="0" w:color="auto" w:frame="1"/>
        </w:rPr>
        <w:t>=5×10</w:t>
      </w:r>
      <w:r w:rsidRPr="009F5116">
        <w:rPr>
          <w:rFonts w:ascii="MathJax_Main" w:eastAsia="Times New Roman" w:hAnsi="MathJax_Main" w:cs="Arial"/>
          <w:sz w:val="18"/>
          <w:szCs w:val="18"/>
          <w:bdr w:val="none" w:sz="0" w:space="0" w:color="auto" w:frame="1"/>
        </w:rPr>
        <w:t>5</w:t>
      </w:r>
      <w:r w:rsidRPr="009F5116">
        <w:rPr>
          <w:rFonts w:ascii="inherit" w:eastAsia="Times New Roman" w:hAnsi="inherit" w:cs="Arial"/>
          <w:sz w:val="23"/>
          <w:szCs w:val="23"/>
          <w:bdr w:val="none" w:sz="0" w:space="0" w:color="auto" w:frame="1"/>
        </w:rPr>
        <w:t>KGTP=5×105</w:t>
      </w:r>
      <w:r w:rsidRPr="009F5116">
        <w:rPr>
          <w:rFonts w:ascii="inherit" w:eastAsia="Times New Roman" w:hAnsi="inherit" w:cs="Arial"/>
          <w:sz w:val="23"/>
          <w:szCs w:val="23"/>
        </w:rPr>
        <w:t> M. The constraint for the R + </w:t>
      </w:r>
      <w:r w:rsidRPr="009F5116">
        <w:rPr>
          <w:rFonts w:ascii="MathJax_Main" w:eastAsia="Times New Roman" w:hAnsi="MathJax_Main" w:cs="Arial"/>
          <w:sz w:val="26"/>
          <w:szCs w:val="26"/>
          <w:bdr w:val="none" w:sz="0" w:space="0" w:color="auto" w:frame="1"/>
        </w:rPr>
        <w:t>D</w:t>
      </w:r>
      <w:r w:rsidRPr="009F5116">
        <w:rPr>
          <w:rFonts w:ascii="Cambria Math" w:eastAsia="Times New Roman" w:hAnsi="Cambria Math" w:cs="Cambria Math"/>
          <w:sz w:val="26"/>
          <w:szCs w:val="26"/>
          <w:bdr w:val="none" w:sz="0" w:space="0" w:color="auto" w:frame="1"/>
        </w:rPr>
        <w:t>⋅</w:t>
      </w:r>
      <w:r w:rsidRPr="009F5116">
        <w:rPr>
          <w:rFonts w:ascii="MathJax_Main" w:eastAsia="Times New Roman" w:hAnsi="MathJax_Main" w:cs="Arial"/>
          <w:sz w:val="26"/>
          <w:szCs w:val="26"/>
          <w:bdr w:val="none" w:sz="0" w:space="0" w:color="auto" w:frame="1"/>
        </w:rPr>
        <w:t>GTP</w:t>
      </w:r>
      <w:r w:rsidRPr="009F5116">
        <w:rPr>
          <w:rFonts w:ascii="inherit" w:eastAsia="Times New Roman" w:hAnsi="inherit" w:cs="Arial"/>
          <w:sz w:val="23"/>
          <w:szCs w:val="23"/>
          <w:bdr w:val="none" w:sz="0" w:space="0" w:color="auto" w:frame="1"/>
        </w:rPr>
        <w:t>D</w:t>
      </w:r>
      <w:r w:rsidRPr="009F5116">
        <w:rPr>
          <w:rFonts w:ascii="Cambria Math" w:eastAsia="Times New Roman" w:hAnsi="Cambria Math" w:cs="Cambria Math"/>
          <w:sz w:val="23"/>
          <w:szCs w:val="23"/>
          <w:bdr w:val="none" w:sz="0" w:space="0" w:color="auto" w:frame="1"/>
        </w:rPr>
        <w:t>⋅</w:t>
      </w:r>
      <w:r w:rsidRPr="009F5116">
        <w:rPr>
          <w:rFonts w:ascii="inherit" w:eastAsia="Times New Roman" w:hAnsi="inherit" w:cs="Arial"/>
          <w:sz w:val="23"/>
          <w:szCs w:val="23"/>
          <w:bdr w:val="none" w:sz="0" w:space="0" w:color="auto" w:frame="1"/>
        </w:rPr>
        <w:t>GTP</w:t>
      </w:r>
      <w:r w:rsidRPr="009F5116">
        <w:rPr>
          <w:rFonts w:ascii="inherit" w:eastAsia="Times New Roman" w:hAnsi="inherit" w:cs="Arial"/>
          <w:sz w:val="23"/>
          <w:szCs w:val="23"/>
        </w:rPr>
        <w:t> cycle is analogous to </w:t>
      </w:r>
      <w:hyperlink r:id="rId52" w:anchor="(10)" w:history="1">
        <w:r w:rsidRPr="009F5116">
          <w:rPr>
            <w:rFonts w:ascii="inherit" w:eastAsia="Times New Roman" w:hAnsi="inherit" w:cs="Arial"/>
            <w:sz w:val="23"/>
            <w:szCs w:val="23"/>
            <w:u w:val="single"/>
            <w:bdr w:val="none" w:sz="0" w:space="0" w:color="auto" w:frame="1"/>
          </w:rPr>
          <w:t>(10)</w:t>
        </w:r>
      </w:hyperlink>
      <w:r w:rsidRPr="009F5116">
        <w:rPr>
          <w:rFonts w:ascii="inherit" w:eastAsia="Times New Roman" w:hAnsi="inherit" w:cs="Arial"/>
          <w:sz w:val="23"/>
          <w:szCs w:val="23"/>
        </w:rPr>
        <w:t>.</w:t>
      </w:r>
    </w:p>
    <w:p w:rsidR="00CF568D" w:rsidRDefault="00CF568D" w:rsidP="009F5116">
      <w:pPr>
        <w:spacing w:after="0" w:line="240" w:lineRule="auto"/>
        <w:textAlignment w:val="baseline"/>
        <w:rPr>
          <w:ins w:id="165" w:author="dmz" w:date="2017-06-13T16:53:00Z"/>
          <w:rFonts w:ascii="inherit" w:eastAsia="Times New Roman" w:hAnsi="inherit" w:cs="Arial"/>
          <w:sz w:val="23"/>
          <w:szCs w:val="23"/>
        </w:rPr>
      </w:pPr>
    </w:p>
    <w:p w:rsidR="00CF568D" w:rsidRDefault="00CF568D" w:rsidP="009F5116">
      <w:pPr>
        <w:spacing w:after="0" w:line="240" w:lineRule="auto"/>
        <w:textAlignment w:val="baseline"/>
        <w:rPr>
          <w:ins w:id="166" w:author="dmz" w:date="2017-06-13T16:53:00Z"/>
          <w:rFonts w:ascii="inherit" w:eastAsia="Times New Roman" w:hAnsi="inherit" w:cs="Arial"/>
          <w:b/>
          <w:sz w:val="23"/>
          <w:szCs w:val="23"/>
        </w:rPr>
      </w:pPr>
      <w:ins w:id="167" w:author="dmz" w:date="2017-06-13T16:53:00Z">
        <w:r>
          <w:rPr>
            <w:rFonts w:ascii="inherit" w:eastAsia="Times New Roman" w:hAnsi="inherit" w:cs="Arial"/>
            <w:b/>
            <w:sz w:val="23"/>
            <w:szCs w:val="23"/>
          </w:rPr>
          <w:t>Acknowledgement</w:t>
        </w:r>
      </w:ins>
    </w:p>
    <w:p w:rsidR="00CF568D" w:rsidRPr="00CF568D" w:rsidRDefault="00CF568D" w:rsidP="009F5116">
      <w:pPr>
        <w:spacing w:after="0" w:line="240" w:lineRule="auto"/>
        <w:textAlignment w:val="baseline"/>
        <w:rPr>
          <w:rFonts w:ascii="inherit" w:eastAsia="Times New Roman" w:hAnsi="inherit" w:cs="Arial"/>
          <w:sz w:val="23"/>
          <w:szCs w:val="23"/>
          <w:rPrChange w:id="168" w:author="dmz" w:date="2017-06-13T16:53:00Z">
            <w:rPr>
              <w:rFonts w:ascii="inherit" w:eastAsia="Times New Roman" w:hAnsi="inherit" w:cs="Arial"/>
              <w:sz w:val="23"/>
              <w:szCs w:val="23"/>
            </w:rPr>
          </w:rPrChange>
        </w:rPr>
      </w:pPr>
      <w:ins w:id="169" w:author="dmz" w:date="2017-06-13T16:53:00Z">
        <w:r>
          <w:rPr>
            <w:rFonts w:ascii="inherit" w:eastAsia="Times New Roman" w:hAnsi="inherit" w:cs="Arial"/>
            <w:sz w:val="23"/>
            <w:szCs w:val="23"/>
          </w:rPr>
          <w:t>A big thank you to Phil Nelson for carefully reading this page and requesting useful clarifications.</w:t>
        </w:r>
      </w:ins>
      <w:bookmarkStart w:id="170" w:name="_GoBack"/>
      <w:bookmarkEnd w:id="170"/>
    </w:p>
    <w:p w:rsidR="009F5116" w:rsidRPr="009F5116" w:rsidRDefault="009F5116" w:rsidP="009F5116">
      <w:pPr>
        <w:spacing w:after="0" w:line="240" w:lineRule="auto"/>
        <w:textAlignment w:val="baseline"/>
        <w:rPr>
          <w:rFonts w:ascii="inherit" w:eastAsia="Times New Roman" w:hAnsi="inherit" w:cs="Arial"/>
          <w:sz w:val="23"/>
          <w:szCs w:val="23"/>
        </w:rPr>
      </w:pPr>
    </w:p>
    <w:p w:rsidR="009F5116" w:rsidRPr="009F5116" w:rsidRDefault="009F5116" w:rsidP="009F5116">
      <w:pPr>
        <w:spacing w:after="0" w:line="240" w:lineRule="auto"/>
        <w:textAlignment w:val="baseline"/>
        <w:rPr>
          <w:rFonts w:ascii="inherit" w:eastAsia="Times New Roman" w:hAnsi="inherit" w:cs="Arial"/>
          <w:sz w:val="23"/>
          <w:szCs w:val="23"/>
        </w:rPr>
      </w:pPr>
      <w:r w:rsidRPr="009F5116">
        <w:rPr>
          <w:rFonts w:ascii="inherit" w:eastAsia="Times New Roman" w:hAnsi="inherit" w:cs="Arial"/>
          <w:b/>
          <w:bCs/>
          <w:sz w:val="23"/>
          <w:szCs w:val="23"/>
          <w:bdr w:val="none" w:sz="0" w:space="0" w:color="auto" w:frame="1"/>
        </w:rPr>
        <w:t>References:</w:t>
      </w:r>
    </w:p>
    <w:p w:rsidR="009F5116" w:rsidRPr="009F5116" w:rsidRDefault="009F5116" w:rsidP="009F5116">
      <w:pPr>
        <w:numPr>
          <w:ilvl w:val="0"/>
          <w:numId w:val="4"/>
        </w:numPr>
        <w:spacing w:before="60" w:after="60" w:line="240" w:lineRule="auto"/>
        <w:ind w:left="630"/>
        <w:textAlignment w:val="baseline"/>
        <w:rPr>
          <w:rFonts w:ascii="inherit" w:eastAsia="Times New Roman" w:hAnsi="inherit" w:cs="Arial"/>
          <w:sz w:val="23"/>
          <w:szCs w:val="23"/>
        </w:rPr>
      </w:pPr>
      <w:r w:rsidRPr="009F5116">
        <w:rPr>
          <w:rFonts w:ascii="inherit" w:eastAsia="Times New Roman" w:hAnsi="inherit" w:cs="Arial"/>
          <w:sz w:val="23"/>
          <w:szCs w:val="23"/>
        </w:rPr>
        <w:t>B. Alberts et al., "Molecular Biology of the Cell," Garland Science (many editions available).</w:t>
      </w:r>
    </w:p>
    <w:p w:rsidR="009F5116" w:rsidRPr="009F5116" w:rsidRDefault="009F5116" w:rsidP="009F5116">
      <w:pPr>
        <w:numPr>
          <w:ilvl w:val="0"/>
          <w:numId w:val="4"/>
        </w:numPr>
        <w:spacing w:after="0" w:line="240" w:lineRule="auto"/>
        <w:ind w:left="630"/>
        <w:textAlignment w:val="baseline"/>
        <w:rPr>
          <w:rFonts w:ascii="inherit" w:eastAsia="Times New Roman" w:hAnsi="inherit" w:cs="Arial"/>
          <w:sz w:val="23"/>
          <w:szCs w:val="23"/>
        </w:rPr>
      </w:pPr>
      <w:r w:rsidRPr="009F5116">
        <w:rPr>
          <w:rFonts w:ascii="inherit" w:eastAsia="Times New Roman" w:hAnsi="inherit" w:cs="Arial"/>
          <w:sz w:val="23"/>
          <w:szCs w:val="23"/>
        </w:rPr>
        <w:t>J. J. Hopfield, "Kinetic proofreading: A new mechanism for reducing errors in biosynthetic processes requiring high specificity," </w:t>
      </w:r>
      <w:hyperlink r:id="rId53" w:tgtFrame="_blank" w:history="1">
        <w:r w:rsidRPr="009F5116">
          <w:rPr>
            <w:rFonts w:ascii="inherit" w:eastAsia="Times New Roman" w:hAnsi="inherit" w:cs="Arial"/>
            <w:sz w:val="23"/>
            <w:szCs w:val="23"/>
            <w:u w:val="single"/>
            <w:bdr w:val="none" w:sz="0" w:space="0" w:color="auto" w:frame="1"/>
          </w:rPr>
          <w:t>Proc. Nat. Acad. Sci. 71:4135-4139 (1974)</w:t>
        </w:r>
      </w:hyperlink>
      <w:r w:rsidRPr="009F5116">
        <w:rPr>
          <w:rFonts w:ascii="inherit" w:eastAsia="Times New Roman" w:hAnsi="inherit" w:cs="Arial"/>
          <w:sz w:val="23"/>
          <w:szCs w:val="23"/>
        </w:rPr>
        <w:t>.</w:t>
      </w:r>
    </w:p>
    <w:p w:rsidR="009F5116" w:rsidRPr="009F5116" w:rsidRDefault="009F5116" w:rsidP="009F5116">
      <w:pPr>
        <w:numPr>
          <w:ilvl w:val="0"/>
          <w:numId w:val="4"/>
        </w:numPr>
        <w:spacing w:after="0" w:line="240" w:lineRule="auto"/>
        <w:ind w:left="630"/>
        <w:textAlignment w:val="baseline"/>
        <w:rPr>
          <w:rFonts w:ascii="inherit" w:eastAsia="Times New Roman" w:hAnsi="inherit" w:cs="Arial"/>
          <w:sz w:val="23"/>
          <w:szCs w:val="23"/>
        </w:rPr>
      </w:pPr>
      <w:r w:rsidRPr="009F5116">
        <w:rPr>
          <w:rFonts w:ascii="inherit" w:eastAsia="Times New Roman" w:hAnsi="inherit" w:cs="Arial"/>
          <w:sz w:val="23"/>
          <w:szCs w:val="23"/>
        </w:rPr>
        <w:t xml:space="preserve">J. </w:t>
      </w:r>
      <w:proofErr w:type="spellStart"/>
      <w:r w:rsidRPr="009F5116">
        <w:rPr>
          <w:rFonts w:ascii="inherit" w:eastAsia="Times New Roman" w:hAnsi="inherit" w:cs="Arial"/>
          <w:sz w:val="23"/>
          <w:szCs w:val="23"/>
        </w:rPr>
        <w:t>Ninio</w:t>
      </w:r>
      <w:proofErr w:type="spellEnd"/>
      <w:r w:rsidRPr="009F5116">
        <w:rPr>
          <w:rFonts w:ascii="inherit" w:eastAsia="Times New Roman" w:hAnsi="inherit" w:cs="Arial"/>
          <w:sz w:val="23"/>
          <w:szCs w:val="23"/>
        </w:rPr>
        <w:t>, "Kinetic amplification of enzyme discrimination," </w:t>
      </w:r>
      <w:proofErr w:type="spellStart"/>
      <w:r w:rsidR="00CF568D">
        <w:fldChar w:fldCharType="begin"/>
      </w:r>
      <w:r w:rsidR="00CF568D">
        <w:instrText xml:space="preserve"> HYPERLINK "http://www.ncbi.nlm.nih.gov/pubmed/1182215" \t "_blank" </w:instrText>
      </w:r>
      <w:r w:rsidR="00CF568D">
        <w:fldChar w:fldCharType="separate"/>
      </w:r>
      <w:r w:rsidRPr="009F5116">
        <w:rPr>
          <w:rFonts w:ascii="inherit" w:eastAsia="Times New Roman" w:hAnsi="inherit" w:cs="Arial"/>
          <w:sz w:val="23"/>
          <w:szCs w:val="23"/>
          <w:u w:val="single"/>
          <w:bdr w:val="none" w:sz="0" w:space="0" w:color="auto" w:frame="1"/>
        </w:rPr>
        <w:t>Biochimie</w:t>
      </w:r>
      <w:proofErr w:type="spellEnd"/>
      <w:r w:rsidRPr="009F5116">
        <w:rPr>
          <w:rFonts w:ascii="inherit" w:eastAsia="Times New Roman" w:hAnsi="inherit" w:cs="Arial"/>
          <w:sz w:val="23"/>
          <w:szCs w:val="23"/>
          <w:u w:val="single"/>
          <w:bdr w:val="none" w:sz="0" w:space="0" w:color="auto" w:frame="1"/>
        </w:rPr>
        <w:t xml:space="preserve"> 57:587-595 (1975)</w:t>
      </w:r>
      <w:r w:rsidR="00CF568D">
        <w:rPr>
          <w:rFonts w:ascii="inherit" w:eastAsia="Times New Roman" w:hAnsi="inherit" w:cs="Arial"/>
          <w:sz w:val="23"/>
          <w:szCs w:val="23"/>
          <w:u w:val="single"/>
          <w:bdr w:val="none" w:sz="0" w:space="0" w:color="auto" w:frame="1"/>
        </w:rPr>
        <w:fldChar w:fldCharType="end"/>
      </w:r>
      <w:r w:rsidRPr="009F5116">
        <w:rPr>
          <w:rFonts w:ascii="inherit" w:eastAsia="Times New Roman" w:hAnsi="inherit" w:cs="Arial"/>
          <w:sz w:val="23"/>
          <w:szCs w:val="23"/>
        </w:rPr>
        <w:t>.</w:t>
      </w:r>
    </w:p>
    <w:p w:rsidR="009F5116" w:rsidRPr="009F5116" w:rsidRDefault="009F5116" w:rsidP="009F5116">
      <w:pPr>
        <w:numPr>
          <w:ilvl w:val="0"/>
          <w:numId w:val="4"/>
        </w:numPr>
        <w:spacing w:after="0" w:line="240" w:lineRule="auto"/>
        <w:ind w:left="630"/>
        <w:textAlignment w:val="baseline"/>
        <w:rPr>
          <w:rFonts w:ascii="inherit" w:eastAsia="Times New Roman" w:hAnsi="inherit" w:cs="Arial"/>
          <w:sz w:val="23"/>
          <w:szCs w:val="23"/>
        </w:rPr>
      </w:pPr>
      <w:r w:rsidRPr="009F5116">
        <w:rPr>
          <w:rFonts w:ascii="inherit" w:eastAsia="Times New Roman" w:hAnsi="inherit" w:cs="Arial"/>
          <w:sz w:val="23"/>
          <w:szCs w:val="23"/>
        </w:rPr>
        <w:t xml:space="preserve">U. </w:t>
      </w:r>
      <w:proofErr w:type="spellStart"/>
      <w:r w:rsidRPr="009F5116">
        <w:rPr>
          <w:rFonts w:ascii="inherit" w:eastAsia="Times New Roman" w:hAnsi="inherit" w:cs="Arial"/>
          <w:sz w:val="23"/>
          <w:szCs w:val="23"/>
        </w:rPr>
        <w:t>Alon</w:t>
      </w:r>
      <w:proofErr w:type="spellEnd"/>
      <w:r w:rsidRPr="009F5116">
        <w:rPr>
          <w:rFonts w:ascii="inherit" w:eastAsia="Times New Roman" w:hAnsi="inherit" w:cs="Arial"/>
          <w:sz w:val="23"/>
          <w:szCs w:val="23"/>
        </w:rPr>
        <w:t>, </w:t>
      </w:r>
      <w:hyperlink r:id="rId54" w:tgtFrame="_blank" w:history="1">
        <w:r w:rsidRPr="009F5116">
          <w:rPr>
            <w:rFonts w:ascii="inherit" w:eastAsia="Times New Roman" w:hAnsi="inherit" w:cs="Arial"/>
            <w:i/>
            <w:iCs/>
            <w:sz w:val="23"/>
            <w:szCs w:val="23"/>
            <w:u w:val="single"/>
            <w:bdr w:val="none" w:sz="0" w:space="0" w:color="auto" w:frame="1"/>
          </w:rPr>
          <w:t>An introduction to systems biology</w:t>
        </w:r>
      </w:hyperlink>
      <w:r w:rsidRPr="009F5116">
        <w:rPr>
          <w:rFonts w:ascii="inherit" w:eastAsia="Times New Roman" w:hAnsi="inherit" w:cs="Arial"/>
          <w:sz w:val="23"/>
          <w:szCs w:val="23"/>
        </w:rPr>
        <w:t>, CRC Press (2006).</w:t>
      </w:r>
    </w:p>
    <w:p w:rsidR="009F5116" w:rsidRPr="009F5116" w:rsidRDefault="009F5116" w:rsidP="009F5116">
      <w:pPr>
        <w:spacing w:after="0" w:line="240" w:lineRule="auto"/>
        <w:textAlignment w:val="baseline"/>
        <w:rPr>
          <w:rFonts w:ascii="inherit" w:eastAsia="Times New Roman" w:hAnsi="inherit" w:cs="Arial"/>
          <w:sz w:val="23"/>
          <w:szCs w:val="23"/>
        </w:rPr>
      </w:pPr>
      <w:r w:rsidRPr="009F5116">
        <w:rPr>
          <w:rFonts w:ascii="inherit" w:eastAsia="Times New Roman" w:hAnsi="inherit" w:cs="Arial"/>
          <w:b/>
          <w:bCs/>
          <w:sz w:val="23"/>
          <w:szCs w:val="23"/>
          <w:bdr w:val="none" w:sz="0" w:space="0" w:color="auto" w:frame="1"/>
        </w:rPr>
        <w:t>Exercises:</w:t>
      </w:r>
    </w:p>
    <w:p w:rsidR="009F5116" w:rsidRPr="009F5116" w:rsidRDefault="009F5116" w:rsidP="009F5116">
      <w:pPr>
        <w:numPr>
          <w:ilvl w:val="0"/>
          <w:numId w:val="5"/>
        </w:numPr>
        <w:spacing w:after="0" w:line="240" w:lineRule="auto"/>
        <w:ind w:left="630"/>
        <w:textAlignment w:val="baseline"/>
        <w:rPr>
          <w:rFonts w:ascii="inherit" w:eastAsia="Times New Roman" w:hAnsi="inherit" w:cs="Arial"/>
          <w:sz w:val="23"/>
          <w:szCs w:val="23"/>
        </w:rPr>
      </w:pPr>
      <w:r w:rsidRPr="009F5116">
        <w:rPr>
          <w:rFonts w:ascii="inherit" w:eastAsia="Times New Roman" w:hAnsi="inherit" w:cs="Arial"/>
          <w:sz w:val="23"/>
          <w:szCs w:val="23"/>
        </w:rPr>
        <w:t>Derive the constraint </w:t>
      </w:r>
      <w:hyperlink r:id="rId55" w:anchor="(6)" w:history="1">
        <w:r w:rsidRPr="009F5116">
          <w:rPr>
            <w:rFonts w:ascii="inherit" w:eastAsia="Times New Roman" w:hAnsi="inherit" w:cs="Arial"/>
            <w:sz w:val="23"/>
            <w:szCs w:val="23"/>
            <w:u w:val="single"/>
            <w:bdr w:val="none" w:sz="0" w:space="0" w:color="auto" w:frame="1"/>
          </w:rPr>
          <w:t>(6)</w:t>
        </w:r>
      </w:hyperlink>
      <w:r w:rsidRPr="009F5116">
        <w:rPr>
          <w:rFonts w:ascii="inherit" w:eastAsia="Times New Roman" w:hAnsi="inherit" w:cs="Arial"/>
          <w:sz w:val="23"/>
          <w:szCs w:val="23"/>
        </w:rPr>
        <w:t> among the rates for the R, RC, R</w:t>
      </w:r>
      <w:r w:rsidRPr="009F5116">
        <w:rPr>
          <w:rFonts w:ascii="Cambria Math" w:eastAsia="Times New Roman" w:hAnsi="Cambria Math" w:cs="Cambria Math"/>
          <w:sz w:val="18"/>
          <w:szCs w:val="18"/>
          <w:bdr w:val="none" w:sz="0" w:space="0" w:color="auto" w:frame="1"/>
        </w:rPr>
        <w:t>∗</w:t>
      </w:r>
      <w:r w:rsidRPr="009F5116">
        <w:rPr>
          <w:rFonts w:ascii="Cambria Math" w:eastAsia="Times New Roman" w:hAnsi="Cambria Math" w:cs="Cambria Math"/>
          <w:sz w:val="23"/>
          <w:szCs w:val="23"/>
          <w:bdr w:val="none" w:sz="0" w:space="0" w:color="auto" w:frame="1"/>
        </w:rPr>
        <w:t>∗</w:t>
      </w:r>
      <w:r w:rsidRPr="009F5116">
        <w:rPr>
          <w:rFonts w:ascii="inherit" w:eastAsia="Times New Roman" w:hAnsi="inherit" w:cs="Arial"/>
          <w:sz w:val="23"/>
          <w:szCs w:val="23"/>
        </w:rPr>
        <w:t>C cycle.</w:t>
      </w:r>
    </w:p>
    <w:p w:rsidR="009F5116" w:rsidRPr="009F5116" w:rsidRDefault="009F5116" w:rsidP="009F5116">
      <w:pPr>
        <w:numPr>
          <w:ilvl w:val="0"/>
          <w:numId w:val="5"/>
        </w:numPr>
        <w:spacing w:after="0" w:line="240" w:lineRule="auto"/>
        <w:ind w:left="630"/>
        <w:textAlignment w:val="baseline"/>
        <w:rPr>
          <w:rFonts w:ascii="inherit" w:eastAsia="Times New Roman" w:hAnsi="inherit" w:cs="Arial"/>
          <w:sz w:val="23"/>
          <w:szCs w:val="23"/>
        </w:rPr>
      </w:pPr>
      <w:r w:rsidRPr="009F5116">
        <w:rPr>
          <w:rFonts w:ascii="inherit" w:eastAsia="Times New Roman" w:hAnsi="inherit" w:cs="Arial"/>
          <w:sz w:val="23"/>
          <w:szCs w:val="23"/>
        </w:rPr>
        <w:t>Derive the constraint </w:t>
      </w:r>
      <w:hyperlink r:id="rId56" w:anchor="(7)" w:history="1">
        <w:r w:rsidRPr="009F5116">
          <w:rPr>
            <w:rFonts w:ascii="inherit" w:eastAsia="Times New Roman" w:hAnsi="inherit" w:cs="Arial"/>
            <w:sz w:val="23"/>
            <w:szCs w:val="23"/>
            <w:u w:val="single"/>
            <w:bdr w:val="none" w:sz="0" w:space="0" w:color="auto" w:frame="1"/>
          </w:rPr>
          <w:t>(7)</w:t>
        </w:r>
      </w:hyperlink>
      <w:r w:rsidRPr="009F5116">
        <w:rPr>
          <w:rFonts w:ascii="inherit" w:eastAsia="Times New Roman" w:hAnsi="inherit" w:cs="Arial"/>
          <w:sz w:val="23"/>
          <w:szCs w:val="23"/>
        </w:rPr>
        <w:t> for the C/GTP "auxiliary" cycle. Show that the constraint from the previous cycle can be expressed in terms of rate constants from the C/GTP cycle.</w:t>
      </w:r>
    </w:p>
    <w:p w:rsidR="009F5116" w:rsidRPr="009F5116" w:rsidRDefault="009F5116" w:rsidP="009F5116">
      <w:pPr>
        <w:numPr>
          <w:ilvl w:val="0"/>
          <w:numId w:val="5"/>
        </w:numPr>
        <w:spacing w:after="0" w:line="240" w:lineRule="auto"/>
        <w:ind w:left="630"/>
        <w:textAlignment w:val="baseline"/>
        <w:rPr>
          <w:rFonts w:ascii="inherit" w:eastAsia="Times New Roman" w:hAnsi="inherit" w:cs="Arial"/>
          <w:sz w:val="23"/>
          <w:szCs w:val="23"/>
        </w:rPr>
      </w:pPr>
      <w:r w:rsidRPr="009F5116">
        <w:rPr>
          <w:rFonts w:ascii="inherit" w:eastAsia="Times New Roman" w:hAnsi="inherit" w:cs="Arial"/>
          <w:sz w:val="23"/>
          <w:szCs w:val="23"/>
        </w:rPr>
        <w:t>Derive the "back of the envelope" driven discrimination ratio </w:t>
      </w:r>
      <w:hyperlink r:id="rId57" w:anchor="(5)" w:history="1">
        <w:r w:rsidRPr="009F5116">
          <w:rPr>
            <w:rFonts w:ascii="inherit" w:eastAsia="Times New Roman" w:hAnsi="inherit" w:cs="Arial"/>
            <w:sz w:val="23"/>
            <w:szCs w:val="23"/>
            <w:u w:val="single"/>
            <w:bdr w:val="none" w:sz="0" w:space="0" w:color="auto" w:frame="1"/>
          </w:rPr>
          <w:t>(5)</w:t>
        </w:r>
      </w:hyperlink>
      <w:r w:rsidRPr="009F5116">
        <w:rPr>
          <w:rFonts w:ascii="inherit" w:eastAsia="Times New Roman" w:hAnsi="inherit" w:cs="Arial"/>
          <w:sz w:val="23"/>
          <w:szCs w:val="23"/>
        </w:rPr>
        <w:t>.</w:t>
      </w:r>
    </w:p>
    <w:p w:rsidR="009F5116" w:rsidRPr="009F5116" w:rsidRDefault="00CF568D" w:rsidP="009F5116">
      <w:pPr>
        <w:spacing w:after="0" w:line="240" w:lineRule="auto"/>
        <w:jc w:val="center"/>
        <w:textAlignment w:val="baseline"/>
        <w:rPr>
          <w:rFonts w:ascii="inherit" w:eastAsia="Times New Roman" w:hAnsi="inherit" w:cs="Arial"/>
          <w:sz w:val="23"/>
          <w:szCs w:val="23"/>
        </w:rPr>
      </w:pPr>
      <w:hyperlink r:id="rId58" w:tooltip="Go to previous page" w:history="1">
        <w:r w:rsidR="009F5116" w:rsidRPr="009F5116">
          <w:rPr>
            <w:rFonts w:ascii="inherit" w:eastAsia="Times New Roman" w:hAnsi="inherit" w:cs="Arial"/>
            <w:sz w:val="23"/>
            <w:szCs w:val="23"/>
            <w:u w:val="single"/>
            <w:bdr w:val="none" w:sz="0" w:space="0" w:color="auto" w:frame="1"/>
          </w:rPr>
          <w:t xml:space="preserve">‹ The Membrane, Ions, and "Electrostatic </w:t>
        </w:r>
        <w:proofErr w:type="spellStart"/>
        <w:r w:rsidR="009F5116" w:rsidRPr="009F5116">
          <w:rPr>
            <w:rFonts w:ascii="inherit" w:eastAsia="Times New Roman" w:hAnsi="inherit" w:cs="Arial"/>
            <w:sz w:val="23"/>
            <w:szCs w:val="23"/>
            <w:u w:val="single"/>
            <w:bdr w:val="none" w:sz="0" w:space="0" w:color="auto" w:frame="1"/>
          </w:rPr>
          <w:t>Health"</w:t>
        </w:r>
      </w:hyperlink>
      <w:hyperlink r:id="rId59" w:tooltip="Go to next page" w:history="1">
        <w:r w:rsidR="009F5116" w:rsidRPr="009F5116">
          <w:rPr>
            <w:rFonts w:ascii="inherit" w:eastAsia="Times New Roman" w:hAnsi="inherit" w:cs="Arial"/>
            <w:sz w:val="23"/>
            <w:szCs w:val="23"/>
            <w:u w:val="single"/>
            <w:bdr w:val="none" w:sz="0" w:space="0" w:color="auto" w:frame="1"/>
          </w:rPr>
          <w:t>Test</w:t>
        </w:r>
        <w:proofErr w:type="spellEnd"/>
        <w:r w:rsidR="009F5116" w:rsidRPr="009F5116">
          <w:rPr>
            <w:rFonts w:ascii="inherit" w:eastAsia="Times New Roman" w:hAnsi="inherit" w:cs="Arial"/>
            <w:sz w:val="23"/>
            <w:szCs w:val="23"/>
            <w:u w:val="single"/>
            <w:bdr w:val="none" w:sz="0" w:space="0" w:color="auto" w:frame="1"/>
          </w:rPr>
          <w:t xml:space="preserve"> book page ›</w:t>
        </w:r>
      </w:hyperlink>
    </w:p>
    <w:p w:rsidR="009F5116" w:rsidRPr="009F5116" w:rsidRDefault="00CF568D" w:rsidP="009F5116">
      <w:pPr>
        <w:numPr>
          <w:ilvl w:val="0"/>
          <w:numId w:val="7"/>
        </w:numPr>
        <w:spacing w:after="0" w:line="105" w:lineRule="atLeast"/>
        <w:ind w:left="150"/>
        <w:textAlignment w:val="baseline"/>
        <w:rPr>
          <w:rFonts w:ascii="inherit" w:eastAsia="Times New Roman" w:hAnsi="inherit" w:cs="Arial"/>
          <w:sz w:val="23"/>
          <w:szCs w:val="23"/>
        </w:rPr>
      </w:pPr>
      <w:hyperlink r:id="rId60" w:history="1">
        <w:r w:rsidR="009F5116" w:rsidRPr="009F5116">
          <w:rPr>
            <w:rFonts w:ascii="inherit" w:eastAsia="Times New Roman" w:hAnsi="inherit" w:cs="Arial"/>
            <w:caps/>
            <w:spacing w:val="36"/>
            <w:sz w:val="15"/>
            <w:szCs w:val="15"/>
            <w:u w:val="single"/>
            <w:bdr w:val="none" w:sz="0" w:space="0" w:color="auto" w:frame="1"/>
          </w:rPr>
          <w:t>ABOUT</w:t>
        </w:r>
      </w:hyperlink>
    </w:p>
    <w:p w:rsidR="009F5116" w:rsidRPr="009F5116" w:rsidRDefault="009F5116" w:rsidP="009F5116">
      <w:pPr>
        <w:spacing w:after="0" w:line="240" w:lineRule="auto"/>
        <w:textAlignment w:val="baseline"/>
        <w:rPr>
          <w:rFonts w:ascii="inherit" w:eastAsia="Times New Roman" w:hAnsi="inherit" w:cs="Arial"/>
          <w:sz w:val="23"/>
          <w:szCs w:val="23"/>
        </w:rPr>
      </w:pPr>
      <w:r w:rsidRPr="009F5116">
        <w:rPr>
          <w:rFonts w:ascii="inherit" w:eastAsia="Times New Roman" w:hAnsi="inherit" w:cs="Arial"/>
          <w:sz w:val="23"/>
          <w:szCs w:val="23"/>
        </w:rPr>
        <w:t> </w:t>
      </w:r>
    </w:p>
    <w:p w:rsidR="009F5116" w:rsidRPr="009F5116" w:rsidRDefault="00CF568D" w:rsidP="009F5116">
      <w:pPr>
        <w:numPr>
          <w:ilvl w:val="0"/>
          <w:numId w:val="7"/>
        </w:numPr>
        <w:pBdr>
          <w:left w:val="single" w:sz="6" w:space="0" w:color="CCCCCC"/>
        </w:pBdr>
        <w:spacing w:after="0" w:line="105" w:lineRule="atLeast"/>
        <w:ind w:left="150"/>
        <w:textAlignment w:val="baseline"/>
        <w:rPr>
          <w:rFonts w:ascii="inherit" w:eastAsia="Times New Roman" w:hAnsi="inherit" w:cs="Arial"/>
          <w:sz w:val="23"/>
          <w:szCs w:val="23"/>
        </w:rPr>
      </w:pPr>
      <w:hyperlink r:id="rId61" w:history="1">
        <w:r w:rsidR="009F5116" w:rsidRPr="009F5116">
          <w:rPr>
            <w:rFonts w:ascii="inherit" w:eastAsia="Times New Roman" w:hAnsi="inherit" w:cs="Arial"/>
            <w:caps/>
            <w:spacing w:val="36"/>
            <w:sz w:val="15"/>
            <w:szCs w:val="15"/>
            <w:u w:val="single"/>
            <w:bdr w:val="none" w:sz="0" w:space="0" w:color="auto" w:frame="1"/>
          </w:rPr>
          <w:t>PRIVACY POLICY</w:t>
        </w:r>
      </w:hyperlink>
    </w:p>
    <w:p w:rsidR="009F5116" w:rsidRPr="009F5116" w:rsidRDefault="009F5116" w:rsidP="009F5116">
      <w:pPr>
        <w:spacing w:after="0" w:line="240" w:lineRule="auto"/>
        <w:textAlignment w:val="baseline"/>
        <w:rPr>
          <w:rFonts w:ascii="inherit" w:eastAsia="Times New Roman" w:hAnsi="inherit" w:cs="Arial"/>
          <w:sz w:val="23"/>
          <w:szCs w:val="23"/>
        </w:rPr>
      </w:pPr>
      <w:r w:rsidRPr="009F5116">
        <w:rPr>
          <w:rFonts w:ascii="inherit" w:eastAsia="Times New Roman" w:hAnsi="inherit" w:cs="Arial"/>
          <w:sz w:val="23"/>
          <w:szCs w:val="23"/>
        </w:rPr>
        <w:t>Support provided by the </w:t>
      </w:r>
      <w:hyperlink r:id="rId62" w:tgtFrame="_blank" w:history="1">
        <w:r w:rsidRPr="009F5116">
          <w:rPr>
            <w:rFonts w:ascii="inherit" w:eastAsia="Times New Roman" w:hAnsi="inherit" w:cs="Arial"/>
            <w:sz w:val="23"/>
            <w:szCs w:val="23"/>
            <w:u w:val="single"/>
            <w:bdr w:val="none" w:sz="0" w:space="0" w:color="auto" w:frame="1"/>
          </w:rPr>
          <w:t>National Science Foundation</w:t>
        </w:r>
      </w:hyperlink>
      <w:r w:rsidRPr="009F5116">
        <w:rPr>
          <w:rFonts w:ascii="inherit" w:eastAsia="Times New Roman" w:hAnsi="inherit" w:cs="Arial"/>
          <w:sz w:val="23"/>
          <w:szCs w:val="23"/>
        </w:rPr>
        <w:t>.</w:t>
      </w:r>
    </w:p>
    <w:p w:rsidR="009F5116" w:rsidRPr="009F5116" w:rsidRDefault="009F5116" w:rsidP="009F5116">
      <w:pPr>
        <w:spacing w:after="0" w:line="240" w:lineRule="auto"/>
        <w:jc w:val="right"/>
        <w:textAlignment w:val="baseline"/>
        <w:rPr>
          <w:rFonts w:ascii="inherit" w:eastAsia="Times New Roman" w:hAnsi="inherit" w:cs="Arial"/>
          <w:i/>
          <w:iCs/>
          <w:sz w:val="17"/>
          <w:szCs w:val="17"/>
        </w:rPr>
      </w:pPr>
      <w:r w:rsidRPr="009F5116">
        <w:rPr>
          <w:rFonts w:ascii="inherit" w:eastAsia="Times New Roman" w:hAnsi="inherit" w:cs="Arial"/>
          <w:i/>
          <w:iCs/>
          <w:noProof/>
          <w:sz w:val="17"/>
          <w:szCs w:val="17"/>
          <w:bdr w:val="none" w:sz="0" w:space="0" w:color="auto" w:frame="1"/>
        </w:rPr>
        <w:drawing>
          <wp:inline distT="0" distB="0" distL="0" distR="0">
            <wp:extent cx="1459230" cy="369570"/>
            <wp:effectExtent l="0" t="0" r="7620" b="0"/>
            <wp:docPr id="1" name="Picture 1" descr="http://www.physicallensonthecell.org/sites/default/files/logo-footer.pn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physicallensonthecell.org/sites/default/files/logo-footer.png">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459230" cy="369570"/>
                    </a:xfrm>
                    <a:prstGeom prst="rect">
                      <a:avLst/>
                    </a:prstGeom>
                    <a:noFill/>
                    <a:ln>
                      <a:noFill/>
                    </a:ln>
                  </pic:spPr>
                </pic:pic>
              </a:graphicData>
            </a:graphic>
          </wp:inline>
        </w:drawing>
      </w:r>
      <w:r w:rsidRPr="009F5116">
        <w:rPr>
          <w:rFonts w:ascii="inherit" w:eastAsia="Times New Roman" w:hAnsi="inherit" w:cs="Arial"/>
          <w:i/>
          <w:iCs/>
          <w:sz w:val="17"/>
          <w:szCs w:val="17"/>
        </w:rPr>
        <w:br/>
        <w:t>All Rights Reserved.</w:t>
      </w:r>
    </w:p>
    <w:p w:rsidR="00B77686" w:rsidRPr="009F5116" w:rsidRDefault="00B77686"/>
    <w:sectPr w:rsidR="00B77686" w:rsidRPr="009F5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36C8F"/>
    <w:multiLevelType w:val="multilevel"/>
    <w:tmpl w:val="CC10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E234A"/>
    <w:multiLevelType w:val="multilevel"/>
    <w:tmpl w:val="3378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A5664C"/>
    <w:multiLevelType w:val="multilevel"/>
    <w:tmpl w:val="7AB8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862D48"/>
    <w:multiLevelType w:val="multilevel"/>
    <w:tmpl w:val="B0C8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8402CC"/>
    <w:multiLevelType w:val="multilevel"/>
    <w:tmpl w:val="F3AEE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5E3722"/>
    <w:multiLevelType w:val="multilevel"/>
    <w:tmpl w:val="BB94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5"/>
  </w:num>
  <w:num w:numId="4">
    <w:abstractNumId w:val="3"/>
  </w:num>
  <w:num w:numId="5">
    <w:abstractNumId w:val="4"/>
  </w:num>
  <w:num w:numId="6">
    <w:abstractNumId w:val="2"/>
  </w:num>
  <w:num w:numId="7">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Zuckerman">
    <w15:presenceInfo w15:providerId="AD" w15:userId="S-1-5-21-1366901343-1712286707-620655208-6447180"/>
  </w15:person>
  <w15:person w15:author="dmz">
    <w15:presenceInfo w15:providerId="None" w15:userId="dm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116"/>
    <w:rsid w:val="00195439"/>
    <w:rsid w:val="002051B7"/>
    <w:rsid w:val="00223C1C"/>
    <w:rsid w:val="00272638"/>
    <w:rsid w:val="004F27C1"/>
    <w:rsid w:val="00635E09"/>
    <w:rsid w:val="00735650"/>
    <w:rsid w:val="00767E6A"/>
    <w:rsid w:val="008A13B1"/>
    <w:rsid w:val="009D13A3"/>
    <w:rsid w:val="009F5116"/>
    <w:rsid w:val="00A8209F"/>
    <w:rsid w:val="00B7117F"/>
    <w:rsid w:val="00B77686"/>
    <w:rsid w:val="00BF6CD1"/>
    <w:rsid w:val="00CF568D"/>
    <w:rsid w:val="00E12D56"/>
    <w:rsid w:val="00EB5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F65DB1-2FFB-4C68-8159-D2DAA6EC0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F51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F51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F51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F51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9F511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1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51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F511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F5116"/>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9F5116"/>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9F5116"/>
    <w:rPr>
      <w:color w:val="0000FF"/>
      <w:u w:val="single"/>
    </w:rPr>
  </w:style>
  <w:style w:type="character" w:styleId="FollowedHyperlink">
    <w:name w:val="FollowedHyperlink"/>
    <w:basedOn w:val="DefaultParagraphFont"/>
    <w:uiPriority w:val="99"/>
    <w:semiHidden/>
    <w:unhideWhenUsed/>
    <w:rsid w:val="009F5116"/>
    <w:rPr>
      <w:color w:val="800080"/>
      <w:u w:val="single"/>
    </w:rPr>
  </w:style>
  <w:style w:type="paragraph" w:styleId="z-TopofForm">
    <w:name w:val="HTML Top of Form"/>
    <w:basedOn w:val="Normal"/>
    <w:next w:val="Normal"/>
    <w:link w:val="z-TopofFormChar"/>
    <w:hidden/>
    <w:uiPriority w:val="99"/>
    <w:semiHidden/>
    <w:unhideWhenUsed/>
    <w:rsid w:val="009F511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F5116"/>
    <w:rPr>
      <w:rFonts w:ascii="Arial" w:eastAsia="Times New Roman" w:hAnsi="Arial" w:cs="Arial"/>
      <w:vanish/>
      <w:sz w:val="16"/>
      <w:szCs w:val="16"/>
    </w:rPr>
  </w:style>
  <w:style w:type="character" w:customStyle="1" w:styleId="apple-converted-space">
    <w:name w:val="apple-converted-space"/>
    <w:basedOn w:val="DefaultParagraphFont"/>
    <w:rsid w:val="009F5116"/>
  </w:style>
  <w:style w:type="paragraph" w:styleId="z-BottomofForm">
    <w:name w:val="HTML Bottom of Form"/>
    <w:basedOn w:val="Normal"/>
    <w:next w:val="Normal"/>
    <w:link w:val="z-BottomofFormChar"/>
    <w:hidden/>
    <w:uiPriority w:val="99"/>
    <w:semiHidden/>
    <w:unhideWhenUsed/>
    <w:rsid w:val="009F511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F5116"/>
    <w:rPr>
      <w:rFonts w:ascii="Arial" w:eastAsia="Times New Roman" w:hAnsi="Arial" w:cs="Arial"/>
      <w:vanish/>
      <w:sz w:val="16"/>
      <w:szCs w:val="16"/>
    </w:rPr>
  </w:style>
  <w:style w:type="character" w:customStyle="1" w:styleId="element-invisible">
    <w:name w:val="element-invisible"/>
    <w:basedOn w:val="DefaultParagraphFont"/>
    <w:rsid w:val="009F5116"/>
  </w:style>
  <w:style w:type="character" w:customStyle="1" w:styleId="field-content">
    <w:name w:val="field-content"/>
    <w:basedOn w:val="DefaultParagraphFont"/>
    <w:rsid w:val="009F5116"/>
  </w:style>
  <w:style w:type="paragraph" w:styleId="NormalWeb">
    <w:name w:val="Normal (Web)"/>
    <w:basedOn w:val="Normal"/>
    <w:uiPriority w:val="99"/>
    <w:semiHidden/>
    <w:unhideWhenUsed/>
    <w:rsid w:val="009F51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jax">
    <w:name w:val="mathjax"/>
    <w:basedOn w:val="DefaultParagraphFont"/>
    <w:rsid w:val="009F5116"/>
  </w:style>
  <w:style w:type="character" w:customStyle="1" w:styleId="math">
    <w:name w:val="math"/>
    <w:basedOn w:val="DefaultParagraphFont"/>
    <w:rsid w:val="009F5116"/>
  </w:style>
  <w:style w:type="character" w:customStyle="1" w:styleId="mrow">
    <w:name w:val="mrow"/>
    <w:basedOn w:val="DefaultParagraphFont"/>
    <w:rsid w:val="009F5116"/>
  </w:style>
  <w:style w:type="character" w:customStyle="1" w:styleId="mi">
    <w:name w:val="mi"/>
    <w:basedOn w:val="DefaultParagraphFont"/>
    <w:rsid w:val="009F5116"/>
  </w:style>
  <w:style w:type="character" w:customStyle="1" w:styleId="mjxassistivemathml">
    <w:name w:val="mjx_assistive_mathml"/>
    <w:basedOn w:val="DefaultParagraphFont"/>
    <w:rsid w:val="009F5116"/>
  </w:style>
  <w:style w:type="character" w:customStyle="1" w:styleId="mo">
    <w:name w:val="mo"/>
    <w:basedOn w:val="DefaultParagraphFont"/>
    <w:rsid w:val="009F5116"/>
  </w:style>
  <w:style w:type="character" w:customStyle="1" w:styleId="texatom">
    <w:name w:val="texatom"/>
    <w:basedOn w:val="DefaultParagraphFont"/>
    <w:rsid w:val="009F5116"/>
  </w:style>
  <w:style w:type="character" w:customStyle="1" w:styleId="mspace">
    <w:name w:val="mspace"/>
    <w:basedOn w:val="DefaultParagraphFont"/>
    <w:rsid w:val="009F5116"/>
  </w:style>
  <w:style w:type="character" w:customStyle="1" w:styleId="msup">
    <w:name w:val="msup"/>
    <w:basedOn w:val="DefaultParagraphFont"/>
    <w:rsid w:val="009F5116"/>
  </w:style>
  <w:style w:type="character" w:customStyle="1" w:styleId="msubsup">
    <w:name w:val="msubsup"/>
    <w:basedOn w:val="DefaultParagraphFont"/>
    <w:rsid w:val="009F5116"/>
  </w:style>
  <w:style w:type="character" w:customStyle="1" w:styleId="mn">
    <w:name w:val="mn"/>
    <w:basedOn w:val="DefaultParagraphFont"/>
    <w:rsid w:val="009F5116"/>
  </w:style>
  <w:style w:type="character" w:styleId="Strong">
    <w:name w:val="Strong"/>
    <w:basedOn w:val="DefaultParagraphFont"/>
    <w:uiPriority w:val="22"/>
    <w:qFormat/>
    <w:rsid w:val="009F5116"/>
    <w:rPr>
      <w:b/>
      <w:bCs/>
    </w:rPr>
  </w:style>
  <w:style w:type="paragraph" w:styleId="BalloonText">
    <w:name w:val="Balloon Text"/>
    <w:basedOn w:val="Normal"/>
    <w:link w:val="BalloonTextChar"/>
    <w:uiPriority w:val="99"/>
    <w:semiHidden/>
    <w:unhideWhenUsed/>
    <w:rsid w:val="00B776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76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843962">
      <w:bodyDiv w:val="1"/>
      <w:marLeft w:val="0"/>
      <w:marRight w:val="0"/>
      <w:marTop w:val="0"/>
      <w:marBottom w:val="0"/>
      <w:divBdr>
        <w:top w:val="none" w:sz="0" w:space="0" w:color="auto"/>
        <w:left w:val="none" w:sz="0" w:space="0" w:color="auto"/>
        <w:bottom w:val="none" w:sz="0" w:space="0" w:color="auto"/>
        <w:right w:val="none" w:sz="0" w:space="0" w:color="auto"/>
      </w:divBdr>
      <w:divsChild>
        <w:div w:id="1545409245">
          <w:marLeft w:val="-1260"/>
          <w:marRight w:val="0"/>
          <w:marTop w:val="0"/>
          <w:marBottom w:val="0"/>
          <w:divBdr>
            <w:top w:val="none" w:sz="0" w:space="0" w:color="auto"/>
            <w:left w:val="none" w:sz="0" w:space="0" w:color="auto"/>
            <w:bottom w:val="none" w:sz="0" w:space="0" w:color="auto"/>
            <w:right w:val="none" w:sz="0" w:space="0" w:color="auto"/>
          </w:divBdr>
        </w:div>
        <w:div w:id="559292040">
          <w:marLeft w:val="0"/>
          <w:marRight w:val="0"/>
          <w:marTop w:val="0"/>
          <w:marBottom w:val="0"/>
          <w:divBdr>
            <w:top w:val="none" w:sz="0" w:space="0" w:color="auto"/>
            <w:left w:val="none" w:sz="0" w:space="0" w:color="auto"/>
            <w:bottom w:val="none" w:sz="0" w:space="0" w:color="auto"/>
            <w:right w:val="none" w:sz="0" w:space="0" w:color="auto"/>
          </w:divBdr>
          <w:divsChild>
            <w:div w:id="1889146321">
              <w:marLeft w:val="0"/>
              <w:marRight w:val="0"/>
              <w:marTop w:val="0"/>
              <w:marBottom w:val="0"/>
              <w:divBdr>
                <w:top w:val="none" w:sz="0" w:space="0" w:color="auto"/>
                <w:left w:val="none" w:sz="0" w:space="0" w:color="auto"/>
                <w:bottom w:val="none" w:sz="0" w:space="0" w:color="auto"/>
                <w:right w:val="none" w:sz="0" w:space="0" w:color="auto"/>
              </w:divBdr>
              <w:divsChild>
                <w:div w:id="629553592">
                  <w:marLeft w:val="0"/>
                  <w:marRight w:val="0"/>
                  <w:marTop w:val="0"/>
                  <w:marBottom w:val="0"/>
                  <w:divBdr>
                    <w:top w:val="none" w:sz="0" w:space="0" w:color="auto"/>
                    <w:left w:val="none" w:sz="0" w:space="0" w:color="auto"/>
                    <w:bottom w:val="none" w:sz="0" w:space="0" w:color="auto"/>
                    <w:right w:val="none" w:sz="0" w:space="0" w:color="auto"/>
                  </w:divBdr>
                  <w:divsChild>
                    <w:div w:id="2137016946">
                      <w:marLeft w:val="150"/>
                      <w:marRight w:val="150"/>
                      <w:marTop w:val="225"/>
                      <w:marBottom w:val="225"/>
                      <w:divBdr>
                        <w:top w:val="none" w:sz="0" w:space="0" w:color="auto"/>
                        <w:left w:val="none" w:sz="0" w:space="0" w:color="auto"/>
                        <w:bottom w:val="none" w:sz="0" w:space="0" w:color="auto"/>
                        <w:right w:val="none" w:sz="0" w:space="0" w:color="auto"/>
                      </w:divBdr>
                      <w:divsChild>
                        <w:div w:id="821846877">
                          <w:marLeft w:val="0"/>
                          <w:marRight w:val="0"/>
                          <w:marTop w:val="0"/>
                          <w:marBottom w:val="0"/>
                          <w:divBdr>
                            <w:top w:val="none" w:sz="0" w:space="0" w:color="auto"/>
                            <w:left w:val="none" w:sz="0" w:space="0" w:color="auto"/>
                            <w:bottom w:val="none" w:sz="0" w:space="0" w:color="auto"/>
                            <w:right w:val="none" w:sz="0" w:space="0" w:color="auto"/>
                          </w:divBdr>
                          <w:divsChild>
                            <w:div w:id="72726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128436">
              <w:marLeft w:val="0"/>
              <w:marRight w:val="0"/>
              <w:marTop w:val="0"/>
              <w:marBottom w:val="0"/>
              <w:divBdr>
                <w:top w:val="none" w:sz="0" w:space="0" w:color="auto"/>
                <w:left w:val="none" w:sz="0" w:space="0" w:color="auto"/>
                <w:bottom w:val="none" w:sz="0" w:space="0" w:color="auto"/>
                <w:right w:val="none" w:sz="0" w:space="0" w:color="auto"/>
              </w:divBdr>
              <w:divsChild>
                <w:div w:id="2075270872">
                  <w:marLeft w:val="0"/>
                  <w:marRight w:val="0"/>
                  <w:marTop w:val="0"/>
                  <w:marBottom w:val="0"/>
                  <w:divBdr>
                    <w:top w:val="none" w:sz="0" w:space="0" w:color="auto"/>
                    <w:left w:val="none" w:sz="0" w:space="0" w:color="auto"/>
                    <w:bottom w:val="none" w:sz="0" w:space="0" w:color="auto"/>
                    <w:right w:val="none" w:sz="0" w:space="0" w:color="auto"/>
                  </w:divBdr>
                  <w:divsChild>
                    <w:div w:id="562714189">
                      <w:marLeft w:val="150"/>
                      <w:marRight w:val="150"/>
                      <w:marTop w:val="0"/>
                      <w:marBottom w:val="0"/>
                      <w:divBdr>
                        <w:top w:val="none" w:sz="0" w:space="0" w:color="auto"/>
                        <w:left w:val="none" w:sz="0" w:space="0" w:color="auto"/>
                        <w:bottom w:val="none" w:sz="0" w:space="0" w:color="auto"/>
                        <w:right w:val="none" w:sz="0" w:space="0" w:color="auto"/>
                      </w:divBdr>
                      <w:divsChild>
                        <w:div w:id="1379430559">
                          <w:marLeft w:val="0"/>
                          <w:marRight w:val="0"/>
                          <w:marTop w:val="0"/>
                          <w:marBottom w:val="0"/>
                          <w:divBdr>
                            <w:top w:val="none" w:sz="0" w:space="0" w:color="auto"/>
                            <w:left w:val="none" w:sz="0" w:space="0" w:color="auto"/>
                            <w:bottom w:val="none" w:sz="0" w:space="0" w:color="auto"/>
                            <w:right w:val="none" w:sz="0" w:space="0" w:color="auto"/>
                          </w:divBdr>
                          <w:divsChild>
                            <w:div w:id="348214070">
                              <w:marLeft w:val="0"/>
                              <w:marRight w:val="0"/>
                              <w:marTop w:val="0"/>
                              <w:marBottom w:val="0"/>
                              <w:divBdr>
                                <w:top w:val="none" w:sz="0" w:space="0" w:color="auto"/>
                                <w:left w:val="none" w:sz="0" w:space="0" w:color="auto"/>
                                <w:bottom w:val="none" w:sz="0" w:space="0" w:color="auto"/>
                                <w:right w:val="none" w:sz="0" w:space="0" w:color="auto"/>
                              </w:divBdr>
                              <w:divsChild>
                                <w:div w:id="198222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746155">
              <w:marLeft w:val="0"/>
              <w:marRight w:val="0"/>
              <w:marTop w:val="0"/>
              <w:marBottom w:val="0"/>
              <w:divBdr>
                <w:top w:val="none" w:sz="0" w:space="0" w:color="auto"/>
                <w:left w:val="none" w:sz="0" w:space="0" w:color="auto"/>
                <w:bottom w:val="none" w:sz="0" w:space="0" w:color="auto"/>
                <w:right w:val="none" w:sz="0" w:space="0" w:color="auto"/>
              </w:divBdr>
              <w:divsChild>
                <w:div w:id="1509325834">
                  <w:marLeft w:val="0"/>
                  <w:marRight w:val="0"/>
                  <w:marTop w:val="0"/>
                  <w:marBottom w:val="0"/>
                  <w:divBdr>
                    <w:top w:val="none" w:sz="0" w:space="0" w:color="auto"/>
                    <w:left w:val="none" w:sz="0" w:space="0" w:color="auto"/>
                    <w:bottom w:val="none" w:sz="0" w:space="0" w:color="auto"/>
                    <w:right w:val="none" w:sz="0" w:space="0" w:color="auto"/>
                  </w:divBdr>
                  <w:divsChild>
                    <w:div w:id="894900398">
                      <w:marLeft w:val="0"/>
                      <w:marRight w:val="0"/>
                      <w:marTop w:val="0"/>
                      <w:marBottom w:val="0"/>
                      <w:divBdr>
                        <w:top w:val="none" w:sz="0" w:space="0" w:color="auto"/>
                        <w:left w:val="none" w:sz="0" w:space="0" w:color="auto"/>
                        <w:bottom w:val="none" w:sz="0" w:space="0" w:color="auto"/>
                        <w:right w:val="none" w:sz="0" w:space="0" w:color="auto"/>
                      </w:divBdr>
                      <w:divsChild>
                        <w:div w:id="1235629892">
                          <w:marLeft w:val="0"/>
                          <w:marRight w:val="0"/>
                          <w:marTop w:val="0"/>
                          <w:marBottom w:val="0"/>
                          <w:divBdr>
                            <w:top w:val="none" w:sz="0" w:space="0" w:color="auto"/>
                            <w:left w:val="none" w:sz="0" w:space="0" w:color="auto"/>
                            <w:bottom w:val="none" w:sz="0" w:space="0" w:color="auto"/>
                            <w:right w:val="none" w:sz="0" w:space="0" w:color="auto"/>
                          </w:divBdr>
                          <w:divsChild>
                            <w:div w:id="553658636">
                              <w:marLeft w:val="0"/>
                              <w:marRight w:val="0"/>
                              <w:marTop w:val="0"/>
                              <w:marBottom w:val="0"/>
                              <w:divBdr>
                                <w:top w:val="none" w:sz="0" w:space="0" w:color="auto"/>
                                <w:left w:val="none" w:sz="0" w:space="0" w:color="auto"/>
                                <w:bottom w:val="none" w:sz="0" w:space="0" w:color="auto"/>
                                <w:right w:val="none" w:sz="0" w:space="0" w:color="auto"/>
                              </w:divBdr>
                              <w:divsChild>
                                <w:div w:id="1525633364">
                                  <w:marLeft w:val="0"/>
                                  <w:marRight w:val="0"/>
                                  <w:marTop w:val="0"/>
                                  <w:marBottom w:val="0"/>
                                  <w:divBdr>
                                    <w:top w:val="none" w:sz="0" w:space="0" w:color="auto"/>
                                    <w:left w:val="none" w:sz="0" w:space="0" w:color="auto"/>
                                    <w:bottom w:val="none" w:sz="0" w:space="0" w:color="auto"/>
                                    <w:right w:val="none" w:sz="0" w:space="0" w:color="auto"/>
                                  </w:divBdr>
                                  <w:divsChild>
                                    <w:div w:id="71319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195268">
              <w:marLeft w:val="0"/>
              <w:marRight w:val="0"/>
              <w:marTop w:val="0"/>
              <w:marBottom w:val="0"/>
              <w:divBdr>
                <w:top w:val="none" w:sz="0" w:space="0" w:color="auto"/>
                <w:left w:val="none" w:sz="0" w:space="0" w:color="auto"/>
                <w:bottom w:val="none" w:sz="0" w:space="0" w:color="auto"/>
                <w:right w:val="none" w:sz="0" w:space="0" w:color="auto"/>
              </w:divBdr>
              <w:divsChild>
                <w:div w:id="767386735">
                  <w:marLeft w:val="0"/>
                  <w:marRight w:val="0"/>
                  <w:marTop w:val="0"/>
                  <w:marBottom w:val="0"/>
                  <w:divBdr>
                    <w:top w:val="none" w:sz="0" w:space="0" w:color="auto"/>
                    <w:left w:val="none" w:sz="0" w:space="0" w:color="auto"/>
                    <w:bottom w:val="none" w:sz="0" w:space="0" w:color="auto"/>
                    <w:right w:val="none" w:sz="0" w:space="0" w:color="auto"/>
                  </w:divBdr>
                  <w:divsChild>
                    <w:div w:id="1207136221">
                      <w:marLeft w:val="150"/>
                      <w:marRight w:val="150"/>
                      <w:marTop w:val="0"/>
                      <w:marBottom w:val="0"/>
                      <w:divBdr>
                        <w:top w:val="none" w:sz="0" w:space="0" w:color="auto"/>
                        <w:left w:val="none" w:sz="0" w:space="0" w:color="auto"/>
                        <w:bottom w:val="none" w:sz="0" w:space="0" w:color="auto"/>
                        <w:right w:val="none" w:sz="0" w:space="0" w:color="auto"/>
                      </w:divBdr>
                      <w:divsChild>
                        <w:div w:id="1003703036">
                          <w:marLeft w:val="0"/>
                          <w:marRight w:val="0"/>
                          <w:marTop w:val="0"/>
                          <w:marBottom w:val="0"/>
                          <w:divBdr>
                            <w:top w:val="none" w:sz="0" w:space="0" w:color="auto"/>
                            <w:left w:val="none" w:sz="0" w:space="0" w:color="auto"/>
                            <w:bottom w:val="none" w:sz="0" w:space="0" w:color="auto"/>
                            <w:right w:val="none" w:sz="0" w:space="0" w:color="auto"/>
                          </w:divBdr>
                          <w:divsChild>
                            <w:div w:id="1529949922">
                              <w:marLeft w:val="0"/>
                              <w:marRight w:val="0"/>
                              <w:marTop w:val="0"/>
                              <w:marBottom w:val="0"/>
                              <w:divBdr>
                                <w:top w:val="none" w:sz="0" w:space="0" w:color="auto"/>
                                <w:left w:val="none" w:sz="0" w:space="0" w:color="auto"/>
                                <w:bottom w:val="none" w:sz="0" w:space="0" w:color="auto"/>
                                <w:right w:val="none" w:sz="0" w:space="0" w:color="auto"/>
                              </w:divBdr>
                              <w:divsChild>
                                <w:div w:id="1964385008">
                                  <w:marLeft w:val="0"/>
                                  <w:marRight w:val="0"/>
                                  <w:marTop w:val="0"/>
                                  <w:marBottom w:val="0"/>
                                  <w:divBdr>
                                    <w:top w:val="none" w:sz="0" w:space="0" w:color="auto"/>
                                    <w:left w:val="none" w:sz="0" w:space="0" w:color="auto"/>
                                    <w:bottom w:val="none" w:sz="0" w:space="0" w:color="auto"/>
                                    <w:right w:val="none" w:sz="0" w:space="0" w:color="auto"/>
                                  </w:divBdr>
                                  <w:divsChild>
                                    <w:div w:id="950747424">
                                      <w:marLeft w:val="0"/>
                                      <w:marRight w:val="0"/>
                                      <w:marTop w:val="0"/>
                                      <w:marBottom w:val="0"/>
                                      <w:divBdr>
                                        <w:top w:val="none" w:sz="0" w:space="0" w:color="auto"/>
                                        <w:left w:val="none" w:sz="0" w:space="0" w:color="auto"/>
                                        <w:bottom w:val="none" w:sz="0" w:space="0" w:color="auto"/>
                                        <w:right w:val="none" w:sz="0" w:space="0" w:color="auto"/>
                                      </w:divBdr>
                                      <w:divsChild>
                                        <w:div w:id="950286358">
                                          <w:marLeft w:val="0"/>
                                          <w:marRight w:val="0"/>
                                          <w:marTop w:val="0"/>
                                          <w:marBottom w:val="0"/>
                                          <w:divBdr>
                                            <w:top w:val="none" w:sz="0" w:space="0" w:color="auto"/>
                                            <w:left w:val="none" w:sz="0" w:space="0" w:color="auto"/>
                                            <w:bottom w:val="none" w:sz="0" w:space="0" w:color="auto"/>
                                            <w:right w:val="none" w:sz="0" w:space="0" w:color="auto"/>
                                          </w:divBdr>
                                          <w:divsChild>
                                            <w:div w:id="2123180933">
                                              <w:marLeft w:val="0"/>
                                              <w:marRight w:val="0"/>
                                              <w:marTop w:val="240"/>
                                              <w:marBottom w:val="240"/>
                                              <w:divBdr>
                                                <w:top w:val="none" w:sz="0" w:space="0" w:color="auto"/>
                                                <w:left w:val="none" w:sz="0" w:space="0" w:color="auto"/>
                                                <w:bottom w:val="none" w:sz="0" w:space="0" w:color="auto"/>
                                                <w:right w:val="none" w:sz="0" w:space="0" w:color="auto"/>
                                              </w:divBdr>
                                            </w:div>
                                            <w:div w:id="44165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781193">
              <w:marLeft w:val="0"/>
              <w:marRight w:val="0"/>
              <w:marTop w:val="0"/>
              <w:marBottom w:val="0"/>
              <w:divBdr>
                <w:top w:val="none" w:sz="0" w:space="0" w:color="auto"/>
                <w:left w:val="none" w:sz="0" w:space="0" w:color="auto"/>
                <w:bottom w:val="none" w:sz="0" w:space="0" w:color="auto"/>
                <w:right w:val="none" w:sz="0" w:space="0" w:color="auto"/>
              </w:divBdr>
              <w:divsChild>
                <w:div w:id="1783574182">
                  <w:marLeft w:val="0"/>
                  <w:marRight w:val="0"/>
                  <w:marTop w:val="0"/>
                  <w:marBottom w:val="0"/>
                  <w:divBdr>
                    <w:top w:val="none" w:sz="0" w:space="0" w:color="auto"/>
                    <w:left w:val="none" w:sz="0" w:space="0" w:color="auto"/>
                    <w:bottom w:val="none" w:sz="0" w:space="0" w:color="auto"/>
                    <w:right w:val="none" w:sz="0" w:space="0" w:color="auto"/>
                  </w:divBdr>
                  <w:divsChild>
                    <w:div w:id="2134668222">
                      <w:marLeft w:val="150"/>
                      <w:marRight w:val="150"/>
                      <w:marTop w:val="0"/>
                      <w:marBottom w:val="0"/>
                      <w:divBdr>
                        <w:top w:val="none" w:sz="0" w:space="0" w:color="auto"/>
                        <w:left w:val="none" w:sz="0" w:space="0" w:color="auto"/>
                        <w:bottom w:val="none" w:sz="0" w:space="0" w:color="auto"/>
                        <w:right w:val="none" w:sz="0" w:space="0" w:color="auto"/>
                      </w:divBdr>
                      <w:divsChild>
                        <w:div w:id="1350329885">
                          <w:marLeft w:val="0"/>
                          <w:marRight w:val="0"/>
                          <w:marTop w:val="0"/>
                          <w:marBottom w:val="0"/>
                          <w:divBdr>
                            <w:top w:val="none" w:sz="0" w:space="0" w:color="auto"/>
                            <w:left w:val="none" w:sz="0" w:space="0" w:color="auto"/>
                            <w:bottom w:val="none" w:sz="0" w:space="0" w:color="auto"/>
                            <w:right w:val="none" w:sz="0" w:space="0" w:color="auto"/>
                          </w:divBdr>
                          <w:divsChild>
                            <w:div w:id="85154343">
                              <w:marLeft w:val="0"/>
                              <w:marRight w:val="0"/>
                              <w:marTop w:val="0"/>
                              <w:marBottom w:val="0"/>
                              <w:divBdr>
                                <w:top w:val="none" w:sz="0" w:space="0" w:color="auto"/>
                                <w:left w:val="none" w:sz="0" w:space="0" w:color="auto"/>
                                <w:bottom w:val="none" w:sz="0" w:space="0" w:color="auto"/>
                                <w:right w:val="none" w:sz="0" w:space="0" w:color="auto"/>
                              </w:divBdr>
                            </w:div>
                            <w:div w:id="223106967">
                              <w:marLeft w:val="0"/>
                              <w:marRight w:val="0"/>
                              <w:marTop w:val="0"/>
                              <w:marBottom w:val="0"/>
                              <w:divBdr>
                                <w:top w:val="none" w:sz="0" w:space="0" w:color="auto"/>
                                <w:left w:val="none" w:sz="0" w:space="0" w:color="auto"/>
                                <w:bottom w:val="none" w:sz="0" w:space="0" w:color="auto"/>
                                <w:right w:val="none" w:sz="0" w:space="0" w:color="auto"/>
                              </w:divBdr>
                              <w:divsChild>
                                <w:div w:id="1277566441">
                                  <w:marLeft w:val="0"/>
                                  <w:marRight w:val="0"/>
                                  <w:marTop w:val="0"/>
                                  <w:marBottom w:val="0"/>
                                  <w:divBdr>
                                    <w:top w:val="none" w:sz="0" w:space="0" w:color="auto"/>
                                    <w:left w:val="none" w:sz="0" w:space="0" w:color="auto"/>
                                    <w:bottom w:val="none" w:sz="0" w:space="0" w:color="auto"/>
                                    <w:right w:val="none" w:sz="0" w:space="0" w:color="auto"/>
                                  </w:divBdr>
                                  <w:divsChild>
                                    <w:div w:id="1928004787">
                                      <w:marLeft w:val="0"/>
                                      <w:marRight w:val="0"/>
                                      <w:marTop w:val="0"/>
                                      <w:marBottom w:val="0"/>
                                      <w:divBdr>
                                        <w:top w:val="none" w:sz="0" w:space="0" w:color="auto"/>
                                        <w:left w:val="none" w:sz="0" w:space="0" w:color="auto"/>
                                        <w:bottom w:val="none" w:sz="0" w:space="0" w:color="auto"/>
                                        <w:right w:val="none" w:sz="0" w:space="0" w:color="auto"/>
                                      </w:divBdr>
                                      <w:divsChild>
                                        <w:div w:id="1610359566">
                                          <w:marLeft w:val="0"/>
                                          <w:marRight w:val="0"/>
                                          <w:marTop w:val="0"/>
                                          <w:marBottom w:val="0"/>
                                          <w:divBdr>
                                            <w:top w:val="none" w:sz="0" w:space="0" w:color="auto"/>
                                            <w:left w:val="none" w:sz="0" w:space="0" w:color="auto"/>
                                            <w:bottom w:val="none" w:sz="0" w:space="0" w:color="auto"/>
                                            <w:right w:val="none" w:sz="0" w:space="0" w:color="auto"/>
                                          </w:divBdr>
                                          <w:divsChild>
                                            <w:div w:id="866525295">
                                              <w:marLeft w:val="0"/>
                                              <w:marRight w:val="0"/>
                                              <w:marTop w:val="0"/>
                                              <w:marBottom w:val="0"/>
                                              <w:divBdr>
                                                <w:top w:val="none" w:sz="0" w:space="0" w:color="auto"/>
                                                <w:left w:val="none" w:sz="0" w:space="0" w:color="auto"/>
                                                <w:bottom w:val="none" w:sz="0" w:space="0" w:color="auto"/>
                                                <w:right w:val="none" w:sz="0" w:space="0" w:color="auto"/>
                                              </w:divBdr>
                                              <w:divsChild>
                                                <w:div w:id="1325819419">
                                                  <w:marLeft w:val="0"/>
                                                  <w:marRight w:val="0"/>
                                                  <w:marTop w:val="0"/>
                                                  <w:marBottom w:val="0"/>
                                                  <w:divBdr>
                                                    <w:top w:val="none" w:sz="0" w:space="0" w:color="auto"/>
                                                    <w:left w:val="none" w:sz="0" w:space="0" w:color="auto"/>
                                                    <w:bottom w:val="none" w:sz="0" w:space="0" w:color="auto"/>
                                                    <w:right w:val="none" w:sz="0" w:space="0" w:color="auto"/>
                                                  </w:divBdr>
                                                  <w:divsChild>
                                                    <w:div w:id="1430462864">
                                                      <w:marLeft w:val="0"/>
                                                      <w:marRight w:val="75"/>
                                                      <w:marTop w:val="0"/>
                                                      <w:marBottom w:val="75"/>
                                                      <w:divBdr>
                                                        <w:top w:val="none" w:sz="0" w:space="0" w:color="auto"/>
                                                        <w:left w:val="none" w:sz="0" w:space="0" w:color="auto"/>
                                                        <w:bottom w:val="none" w:sz="0" w:space="0" w:color="auto"/>
                                                        <w:right w:val="none" w:sz="0" w:space="0" w:color="auto"/>
                                                      </w:divBdr>
                                                      <w:divsChild>
                                                        <w:div w:id="684403360">
                                                          <w:marLeft w:val="0"/>
                                                          <w:marRight w:val="0"/>
                                                          <w:marTop w:val="0"/>
                                                          <w:marBottom w:val="0"/>
                                                          <w:divBdr>
                                                            <w:top w:val="none" w:sz="0" w:space="0" w:color="auto"/>
                                                            <w:left w:val="none" w:sz="0" w:space="0" w:color="auto"/>
                                                            <w:bottom w:val="none" w:sz="0" w:space="0" w:color="auto"/>
                                                            <w:right w:val="none" w:sz="0" w:space="0" w:color="auto"/>
                                                          </w:divBdr>
                                                        </w:div>
                                                      </w:divsChild>
                                                    </w:div>
                                                    <w:div w:id="796529051">
                                                      <w:marLeft w:val="0"/>
                                                      <w:marRight w:val="0"/>
                                                      <w:marTop w:val="0"/>
                                                      <w:marBottom w:val="0"/>
                                                      <w:divBdr>
                                                        <w:top w:val="none" w:sz="0" w:space="0" w:color="auto"/>
                                                        <w:left w:val="none" w:sz="0" w:space="0" w:color="auto"/>
                                                        <w:bottom w:val="none" w:sz="0" w:space="0" w:color="auto"/>
                                                        <w:right w:val="none" w:sz="0" w:space="0" w:color="auto"/>
                                                      </w:divBdr>
                                                      <w:divsChild>
                                                        <w:div w:id="828595047">
                                                          <w:marLeft w:val="0"/>
                                                          <w:marRight w:val="0"/>
                                                          <w:marTop w:val="0"/>
                                                          <w:marBottom w:val="0"/>
                                                          <w:divBdr>
                                                            <w:top w:val="none" w:sz="0" w:space="0" w:color="auto"/>
                                                            <w:left w:val="none" w:sz="0" w:space="0" w:color="auto"/>
                                                            <w:bottom w:val="none" w:sz="0" w:space="0" w:color="auto"/>
                                                            <w:right w:val="none" w:sz="0" w:space="0" w:color="auto"/>
                                                          </w:divBdr>
                                                          <w:divsChild>
                                                            <w:div w:id="1954902005">
                                                              <w:marLeft w:val="0"/>
                                                              <w:marRight w:val="0"/>
                                                              <w:marTop w:val="0"/>
                                                              <w:marBottom w:val="0"/>
                                                              <w:divBdr>
                                                                <w:top w:val="none" w:sz="0" w:space="0" w:color="auto"/>
                                                                <w:left w:val="none" w:sz="0" w:space="0" w:color="auto"/>
                                                                <w:bottom w:val="none" w:sz="0" w:space="0" w:color="auto"/>
                                                                <w:right w:val="none" w:sz="0" w:space="0" w:color="auto"/>
                                                              </w:divBdr>
                                                              <w:divsChild>
                                                                <w:div w:id="854925194">
                                                                  <w:marLeft w:val="0"/>
                                                                  <w:marRight w:val="0"/>
                                                                  <w:marTop w:val="0"/>
                                                                  <w:marBottom w:val="0"/>
                                                                  <w:divBdr>
                                                                    <w:top w:val="none" w:sz="0" w:space="0" w:color="auto"/>
                                                                    <w:left w:val="none" w:sz="0" w:space="0" w:color="auto"/>
                                                                    <w:bottom w:val="none" w:sz="0" w:space="0" w:color="auto"/>
                                                                    <w:right w:val="none" w:sz="0" w:space="0" w:color="auto"/>
                                                                  </w:divBdr>
                                                                  <w:divsChild>
                                                                    <w:div w:id="1020200985">
                                                                      <w:marLeft w:val="0"/>
                                                                      <w:marRight w:val="0"/>
                                                                      <w:marTop w:val="0"/>
                                                                      <w:marBottom w:val="0"/>
                                                                      <w:divBdr>
                                                                        <w:top w:val="none" w:sz="0" w:space="0" w:color="auto"/>
                                                                        <w:left w:val="none" w:sz="0" w:space="0" w:color="auto"/>
                                                                        <w:bottom w:val="none" w:sz="0" w:space="0" w:color="auto"/>
                                                                        <w:right w:val="none" w:sz="0" w:space="0" w:color="auto"/>
                                                                      </w:divBdr>
                                                                      <w:divsChild>
                                                                        <w:div w:id="58538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018141">
                                                      <w:marLeft w:val="0"/>
                                                      <w:marRight w:val="0"/>
                                                      <w:marTop w:val="780"/>
                                                      <w:marBottom w:val="0"/>
                                                      <w:divBdr>
                                                        <w:top w:val="single" w:sz="24" w:space="11" w:color="CCCCCC"/>
                                                        <w:left w:val="none" w:sz="0" w:space="0" w:color="auto"/>
                                                        <w:bottom w:val="none" w:sz="0" w:space="0" w:color="auto"/>
                                                        <w:right w:val="none" w:sz="0" w:space="0" w:color="auto"/>
                                                      </w:divBdr>
                                                      <w:divsChild>
                                                        <w:div w:id="1325622942">
                                                          <w:marLeft w:val="0"/>
                                                          <w:marRight w:val="0"/>
                                                          <w:marTop w:val="0"/>
                                                          <w:marBottom w:val="0"/>
                                                          <w:divBdr>
                                                            <w:top w:val="none" w:sz="0" w:space="0" w:color="auto"/>
                                                            <w:left w:val="none" w:sz="0" w:space="0" w:color="auto"/>
                                                            <w:bottom w:val="none" w:sz="0" w:space="0" w:color="auto"/>
                                                            <w:right w:val="none" w:sz="0" w:space="0" w:color="auto"/>
                                                          </w:divBdr>
                                                          <w:divsChild>
                                                            <w:div w:id="1110008457">
                                                              <w:marLeft w:val="0"/>
                                                              <w:marRight w:val="0"/>
                                                              <w:marTop w:val="0"/>
                                                              <w:marBottom w:val="0"/>
                                                              <w:divBdr>
                                                                <w:top w:val="none" w:sz="0" w:space="0" w:color="auto"/>
                                                                <w:left w:val="none" w:sz="0" w:space="0" w:color="auto"/>
                                                                <w:bottom w:val="none" w:sz="0" w:space="0" w:color="auto"/>
                                                                <w:right w:val="none" w:sz="0" w:space="0" w:color="auto"/>
                                                              </w:divBdr>
                                                              <w:divsChild>
                                                                <w:div w:id="404184439">
                                                                  <w:marLeft w:val="0"/>
                                                                  <w:marRight w:val="0"/>
                                                                  <w:marTop w:val="0"/>
                                                                  <w:marBottom w:val="0"/>
                                                                  <w:divBdr>
                                                                    <w:top w:val="none" w:sz="0" w:space="0" w:color="auto"/>
                                                                    <w:left w:val="none" w:sz="0" w:space="0" w:color="auto"/>
                                                                    <w:bottom w:val="none" w:sz="0" w:space="0" w:color="auto"/>
                                                                    <w:right w:val="none" w:sz="0" w:space="0" w:color="auto"/>
                                                                  </w:divBdr>
                                                                  <w:divsChild>
                                                                    <w:div w:id="1575430688">
                                                                      <w:marLeft w:val="0"/>
                                                                      <w:marRight w:val="0"/>
                                                                      <w:marTop w:val="0"/>
                                                                      <w:marBottom w:val="0"/>
                                                                      <w:divBdr>
                                                                        <w:top w:val="none" w:sz="0" w:space="0" w:color="auto"/>
                                                                        <w:left w:val="none" w:sz="0" w:space="0" w:color="auto"/>
                                                                        <w:bottom w:val="none" w:sz="0" w:space="0" w:color="auto"/>
                                                                        <w:right w:val="none" w:sz="0" w:space="0" w:color="auto"/>
                                                                      </w:divBdr>
                                                                      <w:divsChild>
                                                                        <w:div w:id="1032540061">
                                                                          <w:marLeft w:val="0"/>
                                                                          <w:marRight w:val="0"/>
                                                                          <w:marTop w:val="0"/>
                                                                          <w:marBottom w:val="0"/>
                                                                          <w:divBdr>
                                                                            <w:top w:val="none" w:sz="0" w:space="0" w:color="auto"/>
                                                                            <w:left w:val="none" w:sz="0" w:space="0" w:color="auto"/>
                                                                            <w:bottom w:val="none" w:sz="0" w:space="0" w:color="auto"/>
                                                                            <w:right w:val="none" w:sz="0" w:space="0" w:color="auto"/>
                                                                          </w:divBdr>
                                                                          <w:divsChild>
                                                                            <w:div w:id="52585407">
                                                                              <w:marLeft w:val="0"/>
                                                                              <w:marRight w:val="0"/>
                                                                              <w:marTop w:val="0"/>
                                                                              <w:marBottom w:val="0"/>
                                                                              <w:divBdr>
                                                                                <w:top w:val="none" w:sz="0" w:space="0" w:color="auto"/>
                                                                                <w:left w:val="none" w:sz="0" w:space="0" w:color="auto"/>
                                                                                <w:bottom w:val="none" w:sz="0" w:space="0" w:color="auto"/>
                                                                                <w:right w:val="none" w:sz="0" w:space="0" w:color="auto"/>
                                                                              </w:divBdr>
                                                                              <w:divsChild>
                                                                                <w:div w:id="1789422252">
                                                                                  <w:marLeft w:val="0"/>
                                                                                  <w:marRight w:val="0"/>
                                                                                  <w:marTop w:val="360"/>
                                                                                  <w:marBottom w:val="360"/>
                                                                                  <w:divBdr>
                                                                                    <w:top w:val="none" w:sz="0" w:space="0" w:color="auto"/>
                                                                                    <w:left w:val="none" w:sz="0" w:space="0" w:color="auto"/>
                                                                                    <w:bottom w:val="none" w:sz="0" w:space="0" w:color="auto"/>
                                                                                    <w:right w:val="none" w:sz="0" w:space="0" w:color="auto"/>
                                                                                  </w:divBdr>
                                                                                </w:div>
                                                                                <w:div w:id="2099521220">
                                                                                  <w:marLeft w:val="0"/>
                                                                                  <w:marRight w:val="0"/>
                                                                                  <w:marTop w:val="360"/>
                                                                                  <w:marBottom w:val="360"/>
                                                                                  <w:divBdr>
                                                                                    <w:top w:val="none" w:sz="0" w:space="0" w:color="auto"/>
                                                                                    <w:left w:val="none" w:sz="0" w:space="0" w:color="auto"/>
                                                                                    <w:bottom w:val="none" w:sz="0" w:space="0" w:color="auto"/>
                                                                                    <w:right w:val="none" w:sz="0" w:space="0" w:color="auto"/>
                                                                                  </w:divBdr>
                                                                                </w:div>
                                                                                <w:div w:id="1334793741">
                                                                                  <w:marLeft w:val="0"/>
                                                                                  <w:marRight w:val="0"/>
                                                                                  <w:marTop w:val="360"/>
                                                                                  <w:marBottom w:val="360"/>
                                                                                  <w:divBdr>
                                                                                    <w:top w:val="none" w:sz="0" w:space="0" w:color="auto"/>
                                                                                    <w:left w:val="none" w:sz="0" w:space="0" w:color="auto"/>
                                                                                    <w:bottom w:val="none" w:sz="0" w:space="0" w:color="auto"/>
                                                                                    <w:right w:val="none" w:sz="0" w:space="0" w:color="auto"/>
                                                                                  </w:divBdr>
                                                                                </w:div>
                                                                                <w:div w:id="1161579313">
                                                                                  <w:marLeft w:val="0"/>
                                                                                  <w:marRight w:val="0"/>
                                                                                  <w:marTop w:val="360"/>
                                                                                  <w:marBottom w:val="360"/>
                                                                                  <w:divBdr>
                                                                                    <w:top w:val="none" w:sz="0" w:space="0" w:color="auto"/>
                                                                                    <w:left w:val="none" w:sz="0" w:space="0" w:color="auto"/>
                                                                                    <w:bottom w:val="none" w:sz="0" w:space="0" w:color="auto"/>
                                                                                    <w:right w:val="none" w:sz="0" w:space="0" w:color="auto"/>
                                                                                  </w:divBdr>
                                                                                </w:div>
                                                                                <w:div w:id="951472010">
                                                                                  <w:marLeft w:val="0"/>
                                                                                  <w:marRight w:val="0"/>
                                                                                  <w:marTop w:val="360"/>
                                                                                  <w:marBottom w:val="360"/>
                                                                                  <w:divBdr>
                                                                                    <w:top w:val="none" w:sz="0" w:space="0" w:color="auto"/>
                                                                                    <w:left w:val="none" w:sz="0" w:space="0" w:color="auto"/>
                                                                                    <w:bottom w:val="none" w:sz="0" w:space="0" w:color="auto"/>
                                                                                    <w:right w:val="none" w:sz="0" w:space="0" w:color="auto"/>
                                                                                  </w:divBdr>
                                                                                </w:div>
                                                                                <w:div w:id="1417826097">
                                                                                  <w:marLeft w:val="0"/>
                                                                                  <w:marRight w:val="0"/>
                                                                                  <w:marTop w:val="360"/>
                                                                                  <w:marBottom w:val="360"/>
                                                                                  <w:divBdr>
                                                                                    <w:top w:val="none" w:sz="0" w:space="0" w:color="auto"/>
                                                                                    <w:left w:val="none" w:sz="0" w:space="0" w:color="auto"/>
                                                                                    <w:bottom w:val="none" w:sz="0" w:space="0" w:color="auto"/>
                                                                                    <w:right w:val="none" w:sz="0" w:space="0" w:color="auto"/>
                                                                                  </w:divBdr>
                                                                                </w:div>
                                                                                <w:div w:id="691223739">
                                                                                  <w:marLeft w:val="0"/>
                                                                                  <w:marRight w:val="0"/>
                                                                                  <w:marTop w:val="360"/>
                                                                                  <w:marBottom w:val="360"/>
                                                                                  <w:divBdr>
                                                                                    <w:top w:val="none" w:sz="0" w:space="0" w:color="auto"/>
                                                                                    <w:left w:val="none" w:sz="0" w:space="0" w:color="auto"/>
                                                                                    <w:bottom w:val="none" w:sz="0" w:space="0" w:color="auto"/>
                                                                                    <w:right w:val="none" w:sz="0" w:space="0" w:color="auto"/>
                                                                                  </w:divBdr>
                                                                                </w:div>
                                                                                <w:div w:id="2132935961">
                                                                                  <w:marLeft w:val="0"/>
                                                                                  <w:marRight w:val="0"/>
                                                                                  <w:marTop w:val="360"/>
                                                                                  <w:marBottom w:val="360"/>
                                                                                  <w:divBdr>
                                                                                    <w:top w:val="none" w:sz="0" w:space="0" w:color="auto"/>
                                                                                    <w:left w:val="none" w:sz="0" w:space="0" w:color="auto"/>
                                                                                    <w:bottom w:val="none" w:sz="0" w:space="0" w:color="auto"/>
                                                                                    <w:right w:val="none" w:sz="0" w:space="0" w:color="auto"/>
                                                                                  </w:divBdr>
                                                                                </w:div>
                                                                                <w:div w:id="345719484">
                                                                                  <w:marLeft w:val="0"/>
                                                                                  <w:marRight w:val="0"/>
                                                                                  <w:marTop w:val="360"/>
                                                                                  <w:marBottom w:val="360"/>
                                                                                  <w:divBdr>
                                                                                    <w:top w:val="none" w:sz="0" w:space="0" w:color="auto"/>
                                                                                    <w:left w:val="none" w:sz="0" w:space="0" w:color="auto"/>
                                                                                    <w:bottom w:val="none" w:sz="0" w:space="0" w:color="auto"/>
                                                                                    <w:right w:val="none" w:sz="0" w:space="0" w:color="auto"/>
                                                                                  </w:divBdr>
                                                                                </w:div>
                                                                                <w:div w:id="113903172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654140759">
                                                                          <w:marLeft w:val="0"/>
                                                                          <w:marRight w:val="0"/>
                                                                          <w:marTop w:val="0"/>
                                                                          <w:marBottom w:val="0"/>
                                                                          <w:divBdr>
                                                                            <w:top w:val="none" w:sz="0" w:space="0" w:color="auto"/>
                                                                            <w:left w:val="none" w:sz="0" w:space="0" w:color="auto"/>
                                                                            <w:bottom w:val="none" w:sz="0" w:space="0" w:color="auto"/>
                                                                            <w:right w:val="none" w:sz="0" w:space="0" w:color="auto"/>
                                                                          </w:divBdr>
                                                                          <w:divsChild>
                                                                            <w:div w:id="1819761925">
                                                                              <w:marLeft w:val="0"/>
                                                                              <w:marRight w:val="0"/>
                                                                              <w:marTop w:val="0"/>
                                                                              <w:marBottom w:val="0"/>
                                                                              <w:divBdr>
                                                                                <w:top w:val="none" w:sz="0" w:space="0" w:color="auto"/>
                                                                                <w:left w:val="none" w:sz="0" w:space="0" w:color="auto"/>
                                                                                <w:bottom w:val="none" w:sz="0" w:space="0" w:color="auto"/>
                                                                                <w:right w:val="none" w:sz="0" w:space="0" w:color="auto"/>
                                                                              </w:divBdr>
                                                                            </w:div>
                                                                          </w:divsChild>
                                                                        </w:div>
                                                                        <w:div w:id="831337611">
                                                                          <w:marLeft w:val="0"/>
                                                                          <w:marRight w:val="0"/>
                                                                          <w:marTop w:val="0"/>
                                                                          <w:marBottom w:val="0"/>
                                                                          <w:divBdr>
                                                                            <w:top w:val="none" w:sz="0" w:space="0" w:color="auto"/>
                                                                            <w:left w:val="none" w:sz="0" w:space="0" w:color="auto"/>
                                                                            <w:bottom w:val="none" w:sz="0" w:space="0" w:color="auto"/>
                                                                            <w:right w:val="none" w:sz="0" w:space="0" w:color="auto"/>
                                                                          </w:divBdr>
                                                                          <w:divsChild>
                                                                            <w:div w:id="169175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995039">
                                                      <w:marLeft w:val="0"/>
                                                      <w:marRight w:val="0"/>
                                                      <w:marTop w:val="0"/>
                                                      <w:marBottom w:val="0"/>
                                                      <w:divBdr>
                                                        <w:top w:val="none" w:sz="0" w:space="0" w:color="auto"/>
                                                        <w:left w:val="none" w:sz="0" w:space="0" w:color="auto"/>
                                                        <w:bottom w:val="none" w:sz="0" w:space="0" w:color="auto"/>
                                                        <w:right w:val="none" w:sz="0" w:space="0" w:color="auto"/>
                                                      </w:divBdr>
                                                      <w:divsChild>
                                                        <w:div w:id="2004625090">
                                                          <w:marLeft w:val="0"/>
                                                          <w:marRight w:val="0"/>
                                                          <w:marTop w:val="0"/>
                                                          <w:marBottom w:val="0"/>
                                                          <w:divBdr>
                                                            <w:top w:val="none" w:sz="0" w:space="0" w:color="auto"/>
                                                            <w:left w:val="none" w:sz="0" w:space="0" w:color="auto"/>
                                                            <w:bottom w:val="none" w:sz="0" w:space="0" w:color="auto"/>
                                                            <w:right w:val="none" w:sz="0" w:space="0" w:color="auto"/>
                                                          </w:divBdr>
                                                          <w:divsChild>
                                                            <w:div w:id="947854911">
                                                              <w:marLeft w:val="0"/>
                                                              <w:marRight w:val="0"/>
                                                              <w:marTop w:val="0"/>
                                                              <w:marBottom w:val="0"/>
                                                              <w:divBdr>
                                                                <w:top w:val="none" w:sz="0" w:space="0" w:color="auto"/>
                                                                <w:left w:val="none" w:sz="0" w:space="0" w:color="auto"/>
                                                                <w:bottom w:val="none" w:sz="0" w:space="0" w:color="auto"/>
                                                                <w:right w:val="none" w:sz="0" w:space="0" w:color="auto"/>
                                                              </w:divBdr>
                                                              <w:divsChild>
                                                                <w:div w:id="1919056229">
                                                                  <w:marLeft w:val="0"/>
                                                                  <w:marRight w:val="0"/>
                                                                  <w:marTop w:val="0"/>
                                                                  <w:marBottom w:val="0"/>
                                                                  <w:divBdr>
                                                                    <w:top w:val="single" w:sz="24" w:space="6" w:color="CCCCCC"/>
                                                                    <w:left w:val="none" w:sz="0" w:space="6" w:color="auto"/>
                                                                    <w:bottom w:val="single" w:sz="24" w:space="6" w:color="CCCCCC"/>
                                                                    <w:right w:val="none" w:sz="0" w:space="6" w:color="auto"/>
                                                                  </w:divBdr>
                                                                </w:div>
                                                              </w:divsChild>
                                                            </w:div>
                                                          </w:divsChild>
                                                        </w:div>
                                                      </w:divsChild>
                                                    </w:div>
                                                  </w:divsChild>
                                                </w:div>
                                              </w:divsChild>
                                            </w:div>
                                          </w:divsChild>
                                        </w:div>
                                      </w:divsChild>
                                    </w:div>
                                  </w:divsChild>
                                </w:div>
                              </w:divsChild>
                            </w:div>
                          </w:divsChild>
                        </w:div>
                      </w:divsChild>
                    </w:div>
                  </w:divsChild>
                </w:div>
              </w:divsChild>
            </w:div>
            <w:div w:id="1364283845">
              <w:marLeft w:val="0"/>
              <w:marRight w:val="0"/>
              <w:marTop w:val="0"/>
              <w:marBottom w:val="0"/>
              <w:divBdr>
                <w:top w:val="none" w:sz="0" w:space="0" w:color="auto"/>
                <w:left w:val="none" w:sz="0" w:space="0" w:color="auto"/>
                <w:bottom w:val="none" w:sz="0" w:space="0" w:color="auto"/>
                <w:right w:val="none" w:sz="0" w:space="0" w:color="auto"/>
              </w:divBdr>
              <w:divsChild>
                <w:div w:id="1200899256">
                  <w:marLeft w:val="0"/>
                  <w:marRight w:val="0"/>
                  <w:marTop w:val="0"/>
                  <w:marBottom w:val="0"/>
                  <w:divBdr>
                    <w:top w:val="none" w:sz="0" w:space="0" w:color="auto"/>
                    <w:left w:val="none" w:sz="0" w:space="0" w:color="auto"/>
                    <w:bottom w:val="none" w:sz="0" w:space="0" w:color="auto"/>
                    <w:right w:val="none" w:sz="0" w:space="0" w:color="auto"/>
                  </w:divBdr>
                  <w:divsChild>
                    <w:div w:id="511722154">
                      <w:marLeft w:val="150"/>
                      <w:marRight w:val="150"/>
                      <w:marTop w:val="0"/>
                      <w:marBottom w:val="0"/>
                      <w:divBdr>
                        <w:top w:val="none" w:sz="0" w:space="0" w:color="auto"/>
                        <w:left w:val="none" w:sz="0" w:space="0" w:color="auto"/>
                        <w:bottom w:val="none" w:sz="0" w:space="0" w:color="auto"/>
                        <w:right w:val="none" w:sz="0" w:space="0" w:color="auto"/>
                      </w:divBdr>
                      <w:divsChild>
                        <w:div w:id="1634822139">
                          <w:marLeft w:val="0"/>
                          <w:marRight w:val="0"/>
                          <w:marTop w:val="0"/>
                          <w:marBottom w:val="0"/>
                          <w:divBdr>
                            <w:top w:val="none" w:sz="0" w:space="0" w:color="auto"/>
                            <w:left w:val="none" w:sz="0" w:space="0" w:color="auto"/>
                            <w:bottom w:val="none" w:sz="0" w:space="0" w:color="auto"/>
                            <w:right w:val="none" w:sz="0" w:space="0" w:color="auto"/>
                          </w:divBdr>
                          <w:divsChild>
                            <w:div w:id="99033161">
                              <w:marLeft w:val="0"/>
                              <w:marRight w:val="0"/>
                              <w:marTop w:val="0"/>
                              <w:marBottom w:val="0"/>
                              <w:divBdr>
                                <w:top w:val="none" w:sz="0" w:space="0" w:color="auto"/>
                                <w:left w:val="none" w:sz="0" w:space="0" w:color="auto"/>
                                <w:bottom w:val="none" w:sz="0" w:space="0" w:color="auto"/>
                                <w:right w:val="none" w:sz="0" w:space="0" w:color="auto"/>
                              </w:divBdr>
                              <w:divsChild>
                                <w:div w:id="973828875">
                                  <w:marLeft w:val="0"/>
                                  <w:marRight w:val="0"/>
                                  <w:marTop w:val="0"/>
                                  <w:marBottom w:val="0"/>
                                  <w:divBdr>
                                    <w:top w:val="none" w:sz="0" w:space="0" w:color="auto"/>
                                    <w:left w:val="none" w:sz="0" w:space="0" w:color="auto"/>
                                    <w:bottom w:val="none" w:sz="0" w:space="0" w:color="auto"/>
                                    <w:right w:val="none" w:sz="0" w:space="0" w:color="auto"/>
                                  </w:divBdr>
                                </w:div>
                              </w:divsChild>
                            </w:div>
                            <w:div w:id="320737867">
                              <w:marLeft w:val="0"/>
                              <w:marRight w:val="0"/>
                              <w:marTop w:val="0"/>
                              <w:marBottom w:val="0"/>
                              <w:divBdr>
                                <w:top w:val="none" w:sz="0" w:space="0" w:color="auto"/>
                                <w:left w:val="none" w:sz="0" w:space="0" w:color="auto"/>
                                <w:bottom w:val="none" w:sz="0" w:space="0" w:color="auto"/>
                                <w:right w:val="none" w:sz="0" w:space="0" w:color="auto"/>
                              </w:divBdr>
                              <w:divsChild>
                                <w:div w:id="1172138142">
                                  <w:marLeft w:val="0"/>
                                  <w:marRight w:val="0"/>
                                  <w:marTop w:val="0"/>
                                  <w:marBottom w:val="0"/>
                                  <w:divBdr>
                                    <w:top w:val="none" w:sz="0" w:space="0" w:color="auto"/>
                                    <w:left w:val="none" w:sz="0" w:space="0" w:color="auto"/>
                                    <w:bottom w:val="none" w:sz="0" w:space="0" w:color="auto"/>
                                    <w:right w:val="none" w:sz="0" w:space="0" w:color="auto"/>
                                  </w:divBdr>
                                  <w:divsChild>
                                    <w:div w:id="1645350798">
                                      <w:marLeft w:val="0"/>
                                      <w:marRight w:val="0"/>
                                      <w:marTop w:val="0"/>
                                      <w:marBottom w:val="0"/>
                                      <w:divBdr>
                                        <w:top w:val="none" w:sz="0" w:space="0" w:color="auto"/>
                                        <w:left w:val="none" w:sz="0" w:space="0" w:color="auto"/>
                                        <w:bottom w:val="none" w:sz="0" w:space="0" w:color="auto"/>
                                        <w:right w:val="none" w:sz="0" w:space="0" w:color="auto"/>
                                      </w:divBdr>
                                      <w:divsChild>
                                        <w:div w:id="1656951241">
                                          <w:marLeft w:val="0"/>
                                          <w:marRight w:val="0"/>
                                          <w:marTop w:val="0"/>
                                          <w:marBottom w:val="0"/>
                                          <w:divBdr>
                                            <w:top w:val="none" w:sz="0" w:space="0" w:color="auto"/>
                                            <w:left w:val="none" w:sz="0" w:space="0" w:color="auto"/>
                                            <w:bottom w:val="none" w:sz="0" w:space="0" w:color="auto"/>
                                            <w:right w:val="none" w:sz="0" w:space="0" w:color="auto"/>
                                          </w:divBdr>
                                          <w:divsChild>
                                            <w:div w:id="1326015317">
                                              <w:marLeft w:val="0"/>
                                              <w:marRight w:val="0"/>
                                              <w:marTop w:val="0"/>
                                              <w:marBottom w:val="0"/>
                                              <w:divBdr>
                                                <w:top w:val="none" w:sz="0" w:space="0" w:color="auto"/>
                                                <w:left w:val="none" w:sz="0" w:space="0" w:color="auto"/>
                                                <w:bottom w:val="none" w:sz="0" w:space="0" w:color="auto"/>
                                                <w:right w:val="none" w:sz="0" w:space="0" w:color="auto"/>
                                              </w:divBdr>
                                              <w:divsChild>
                                                <w:div w:id="1897398377">
                                                  <w:marLeft w:val="0"/>
                                                  <w:marRight w:val="0"/>
                                                  <w:marTop w:val="0"/>
                                                  <w:marBottom w:val="0"/>
                                                  <w:divBdr>
                                                    <w:top w:val="none" w:sz="0" w:space="0" w:color="auto"/>
                                                    <w:left w:val="none" w:sz="0" w:space="0" w:color="auto"/>
                                                    <w:bottom w:val="none" w:sz="0" w:space="0" w:color="auto"/>
                                                    <w:right w:val="none" w:sz="0" w:space="0" w:color="auto"/>
                                                  </w:divBdr>
                                                  <w:divsChild>
                                                    <w:div w:id="28430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2613295">
                      <w:marLeft w:val="150"/>
                      <w:marRight w:val="150"/>
                      <w:marTop w:val="0"/>
                      <w:marBottom w:val="0"/>
                      <w:divBdr>
                        <w:top w:val="none" w:sz="0" w:space="0" w:color="auto"/>
                        <w:left w:val="none" w:sz="0" w:space="0" w:color="auto"/>
                        <w:bottom w:val="none" w:sz="0" w:space="0" w:color="auto"/>
                        <w:right w:val="none" w:sz="0" w:space="0" w:color="auto"/>
                      </w:divBdr>
                      <w:divsChild>
                        <w:div w:id="1957515859">
                          <w:marLeft w:val="0"/>
                          <w:marRight w:val="0"/>
                          <w:marTop w:val="0"/>
                          <w:marBottom w:val="0"/>
                          <w:divBdr>
                            <w:top w:val="none" w:sz="0" w:space="0" w:color="auto"/>
                            <w:left w:val="none" w:sz="0" w:space="0" w:color="auto"/>
                            <w:bottom w:val="none" w:sz="0" w:space="0" w:color="auto"/>
                            <w:right w:val="none" w:sz="0" w:space="0" w:color="auto"/>
                          </w:divBdr>
                          <w:divsChild>
                            <w:div w:id="2046057481">
                              <w:marLeft w:val="0"/>
                              <w:marRight w:val="0"/>
                              <w:marTop w:val="0"/>
                              <w:marBottom w:val="0"/>
                              <w:divBdr>
                                <w:top w:val="none" w:sz="0" w:space="0" w:color="auto"/>
                                <w:left w:val="none" w:sz="0" w:space="0" w:color="auto"/>
                                <w:bottom w:val="none" w:sz="0" w:space="0" w:color="auto"/>
                                <w:right w:val="none" w:sz="0" w:space="0" w:color="auto"/>
                              </w:divBdr>
                              <w:divsChild>
                                <w:div w:id="374740126">
                                  <w:marLeft w:val="0"/>
                                  <w:marRight w:val="0"/>
                                  <w:marTop w:val="0"/>
                                  <w:marBottom w:val="0"/>
                                  <w:divBdr>
                                    <w:top w:val="none" w:sz="0" w:space="0" w:color="auto"/>
                                    <w:left w:val="none" w:sz="0" w:space="0" w:color="auto"/>
                                    <w:bottom w:val="none" w:sz="0" w:space="0" w:color="auto"/>
                                    <w:right w:val="none" w:sz="0" w:space="0" w:color="auto"/>
                                  </w:divBdr>
                                  <w:divsChild>
                                    <w:div w:id="487745550">
                                      <w:marLeft w:val="0"/>
                                      <w:marRight w:val="0"/>
                                      <w:marTop w:val="0"/>
                                      <w:marBottom w:val="0"/>
                                      <w:divBdr>
                                        <w:top w:val="none" w:sz="0" w:space="0" w:color="auto"/>
                                        <w:left w:val="none" w:sz="0" w:space="0" w:color="auto"/>
                                        <w:bottom w:val="none" w:sz="0" w:space="0" w:color="auto"/>
                                        <w:right w:val="none" w:sz="0" w:space="0" w:color="auto"/>
                                      </w:divBdr>
                                      <w:divsChild>
                                        <w:div w:id="1458524707">
                                          <w:marLeft w:val="0"/>
                                          <w:marRight w:val="0"/>
                                          <w:marTop w:val="0"/>
                                          <w:marBottom w:val="0"/>
                                          <w:divBdr>
                                            <w:top w:val="none" w:sz="0" w:space="0" w:color="auto"/>
                                            <w:left w:val="none" w:sz="0" w:space="0" w:color="auto"/>
                                            <w:bottom w:val="none" w:sz="0" w:space="0" w:color="auto"/>
                                            <w:right w:val="none" w:sz="0" w:space="0" w:color="auto"/>
                                          </w:divBdr>
                                          <w:divsChild>
                                            <w:div w:id="1928070597">
                                              <w:marLeft w:val="0"/>
                                              <w:marRight w:val="0"/>
                                              <w:marTop w:val="0"/>
                                              <w:marBottom w:val="0"/>
                                              <w:divBdr>
                                                <w:top w:val="none" w:sz="0" w:space="0" w:color="auto"/>
                                                <w:left w:val="none" w:sz="0" w:space="0" w:color="auto"/>
                                                <w:bottom w:val="none" w:sz="0" w:space="0" w:color="auto"/>
                                                <w:right w:val="none" w:sz="0" w:space="0" w:color="auto"/>
                                              </w:divBdr>
                                              <w:divsChild>
                                                <w:div w:id="1775009063">
                                                  <w:marLeft w:val="0"/>
                                                  <w:marRight w:val="0"/>
                                                  <w:marTop w:val="0"/>
                                                  <w:marBottom w:val="0"/>
                                                  <w:divBdr>
                                                    <w:top w:val="none" w:sz="0" w:space="0" w:color="auto"/>
                                                    <w:left w:val="none" w:sz="0" w:space="0" w:color="auto"/>
                                                    <w:bottom w:val="none" w:sz="0" w:space="0" w:color="auto"/>
                                                    <w:right w:val="none" w:sz="0" w:space="0" w:color="auto"/>
                                                  </w:divBdr>
                                                  <w:divsChild>
                                                    <w:div w:id="35095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hysicallensonthecell.org/node/166" TargetMode="External"/><Relationship Id="rId21" Type="http://schemas.openxmlformats.org/officeDocument/2006/relationships/image" Target="media/image7.gif"/><Relationship Id="rId34" Type="http://schemas.openxmlformats.org/officeDocument/2006/relationships/hyperlink" Target="http://www.physicallensonthecell.org/cell-biology-phenomena/active-kinetic-proofreading" TargetMode="External"/><Relationship Id="rId42" Type="http://schemas.openxmlformats.org/officeDocument/2006/relationships/image" Target="media/image17.png"/><Relationship Id="rId47" Type="http://schemas.openxmlformats.org/officeDocument/2006/relationships/hyperlink" Target="http://www.physicallensonthecell.org/cell-biology-phenomena/active-kinetic-proofreading" TargetMode="External"/><Relationship Id="rId50" Type="http://schemas.openxmlformats.org/officeDocument/2006/relationships/hyperlink" Target="http://www.physicallensonthecell.org/cell-biology-phenomena/active-kinetic-proofreading" TargetMode="External"/><Relationship Id="rId55" Type="http://schemas.openxmlformats.org/officeDocument/2006/relationships/hyperlink" Target="http://www.physicallensonthecell.org/cell-biology-phenomena/active-kinetic-proofreading" TargetMode="External"/><Relationship Id="rId63" Type="http://schemas.openxmlformats.org/officeDocument/2006/relationships/hyperlink" Target="http://www.physicallensonthecell.org/" TargetMode="External"/><Relationship Id="rId7" Type="http://schemas.openxmlformats.org/officeDocument/2006/relationships/hyperlink" Target="http://www.physicallensonthecell.org/node/166" TargetMode="External"/><Relationship Id="rId2" Type="http://schemas.openxmlformats.org/officeDocument/2006/relationships/styles" Target="styles.xml"/><Relationship Id="rId16" Type="http://schemas.openxmlformats.org/officeDocument/2006/relationships/image" Target="media/image5.gif"/><Relationship Id="rId29" Type="http://schemas.openxmlformats.org/officeDocument/2006/relationships/image" Target="media/image10.png"/><Relationship Id="rId11" Type="http://schemas.openxmlformats.org/officeDocument/2006/relationships/image" Target="media/image1.gif"/><Relationship Id="rId24" Type="http://schemas.openxmlformats.org/officeDocument/2006/relationships/hyperlink" Target="http://www.physicallensonthecell.org/cell-biology-phenomena/active-kinetic-proofreading" TargetMode="External"/><Relationship Id="rId32" Type="http://schemas.openxmlformats.org/officeDocument/2006/relationships/hyperlink" Target="http://www.physicallensonthecell.org/cell-biology-phenomena/active-kinetic-proofreading" TargetMode="External"/><Relationship Id="rId37" Type="http://schemas.openxmlformats.org/officeDocument/2006/relationships/hyperlink" Target="http://www.physicallensonthecell.org/sites/default/files/kineticproof.bngl" TargetMode="External"/><Relationship Id="rId40" Type="http://schemas.openxmlformats.org/officeDocument/2006/relationships/hyperlink" Target="http://www.physicallensonthecell.org/node/166" TargetMode="External"/><Relationship Id="rId45" Type="http://schemas.openxmlformats.org/officeDocument/2006/relationships/hyperlink" Target="http://www.physicallensonthecell.org/cell-biology-phenomena/active-kinetic-proofreading" TargetMode="External"/><Relationship Id="rId53" Type="http://schemas.openxmlformats.org/officeDocument/2006/relationships/hyperlink" Target="http://www.pnas.org/content/71/10/4135.short" TargetMode="External"/><Relationship Id="rId58" Type="http://schemas.openxmlformats.org/officeDocument/2006/relationships/hyperlink" Target="http://www.physicallensonthecell.org/cell-biology-phenomena/membrane-ions-and-electrostatic-health" TargetMode="External"/><Relationship Id="rId66" Type="http://schemas.microsoft.com/office/2011/relationships/people" Target="people.xml"/><Relationship Id="rId5" Type="http://schemas.openxmlformats.org/officeDocument/2006/relationships/hyperlink" Target="http://en.wikipedia.org/wiki/Transcription_%28genetics%29" TargetMode="External"/><Relationship Id="rId61" Type="http://schemas.openxmlformats.org/officeDocument/2006/relationships/hyperlink" Target="http://www.physicallensonthecell.org/privacy-policy" TargetMode="External"/><Relationship Id="rId19" Type="http://schemas.openxmlformats.org/officeDocument/2006/relationships/image" Target="media/image6.gif"/><Relationship Id="rId14" Type="http://schemas.openxmlformats.org/officeDocument/2006/relationships/image" Target="media/image3.gif"/><Relationship Id="rId22" Type="http://schemas.openxmlformats.org/officeDocument/2006/relationships/image" Target="media/image8.png"/><Relationship Id="rId27" Type="http://schemas.openxmlformats.org/officeDocument/2006/relationships/hyperlink" Target="http://www.physicallensonthecell.org/node/116" TargetMode="External"/><Relationship Id="rId30" Type="http://schemas.openxmlformats.org/officeDocument/2006/relationships/image" Target="media/image11.png"/><Relationship Id="rId35" Type="http://schemas.openxmlformats.org/officeDocument/2006/relationships/image" Target="media/image13.png"/><Relationship Id="rId43" Type="http://schemas.openxmlformats.org/officeDocument/2006/relationships/hyperlink" Target="http://www.physicallensonthecell.org/cell-biology-phenomena/active-kinetic-proofreading" TargetMode="External"/><Relationship Id="rId48" Type="http://schemas.openxmlformats.org/officeDocument/2006/relationships/hyperlink" Target="http://www.physicallensonthecell.org/cell-biology-phenomena/active-kinetic-proofreading" TargetMode="External"/><Relationship Id="rId56" Type="http://schemas.openxmlformats.org/officeDocument/2006/relationships/hyperlink" Target="http://www.physicallensonthecell.org/cell-biology-phenomena/active-kinetic-proofreading" TargetMode="External"/><Relationship Id="rId64" Type="http://schemas.openxmlformats.org/officeDocument/2006/relationships/image" Target="media/image20.png"/><Relationship Id="rId8" Type="http://schemas.openxmlformats.org/officeDocument/2006/relationships/hyperlink" Target="http://www.physicallensonthecell.org/node/141" TargetMode="External"/><Relationship Id="rId51" Type="http://schemas.openxmlformats.org/officeDocument/2006/relationships/hyperlink" Target="http://www.physicallensonthecell.org/cell-biology-phenomena/active-kinetic-proofreading" TargetMode="External"/><Relationship Id="rId3" Type="http://schemas.openxmlformats.org/officeDocument/2006/relationships/settings" Target="settings.xml"/><Relationship Id="rId12" Type="http://schemas.openxmlformats.org/officeDocument/2006/relationships/hyperlink" Target="http://en.wikipedia.org/wiki/Ribosome" TargetMode="External"/><Relationship Id="rId17" Type="http://schemas.openxmlformats.org/officeDocument/2006/relationships/hyperlink" Target="http://www.physicallensonthecell.org/node/201" TargetMode="External"/><Relationship Id="rId25" Type="http://schemas.openxmlformats.org/officeDocument/2006/relationships/image" Target="media/image9.png"/><Relationship Id="rId33" Type="http://schemas.openxmlformats.org/officeDocument/2006/relationships/hyperlink" Target="http://www.physicallensonthecell.org/cell-biology-phenomena/active-kinetic-proofreading" TargetMode="External"/><Relationship Id="rId38" Type="http://schemas.openxmlformats.org/officeDocument/2006/relationships/hyperlink" Target="http://www.physicallensonthecell.org/node/121" TargetMode="External"/><Relationship Id="rId46" Type="http://schemas.openxmlformats.org/officeDocument/2006/relationships/image" Target="media/image18.png"/><Relationship Id="rId59" Type="http://schemas.openxmlformats.org/officeDocument/2006/relationships/hyperlink" Target="http://www.physicallensonthecell.org/cell-biology-phenomena/test-book-page" TargetMode="External"/><Relationship Id="rId67" Type="http://schemas.openxmlformats.org/officeDocument/2006/relationships/theme" Target="theme/theme1.xml"/><Relationship Id="rId20" Type="http://schemas.openxmlformats.org/officeDocument/2006/relationships/hyperlink" Target="http://www.physicallensonthecell.org/node/201" TargetMode="External"/><Relationship Id="rId41" Type="http://schemas.openxmlformats.org/officeDocument/2006/relationships/image" Target="media/image16.png"/><Relationship Id="rId54" Type="http://schemas.openxmlformats.org/officeDocument/2006/relationships/hyperlink" Target="http://books.google.com/books/about/An_Introduction_to_Systems_Biology.html?id=pAUdPQlCZ54C" TargetMode="External"/><Relationship Id="rId62" Type="http://schemas.openxmlformats.org/officeDocument/2006/relationships/hyperlink" Target="http://www.nsf.gov/" TargetMode="External"/><Relationship Id="rId1" Type="http://schemas.openxmlformats.org/officeDocument/2006/relationships/numbering" Target="numbering.xml"/><Relationship Id="rId6" Type="http://schemas.openxmlformats.org/officeDocument/2006/relationships/hyperlink" Target="http://en.wikipedia.org/wiki/Translation_%28biology%29" TargetMode="External"/><Relationship Id="rId15" Type="http://schemas.openxmlformats.org/officeDocument/2006/relationships/image" Target="media/image4.gif"/><Relationship Id="rId23" Type="http://schemas.openxmlformats.org/officeDocument/2006/relationships/hyperlink" Target="http://www.physicallensonthecell.org/node/116" TargetMode="External"/><Relationship Id="rId28" Type="http://schemas.openxmlformats.org/officeDocument/2006/relationships/hyperlink" Target="http://www.physicallensonthecell.org/node/136" TargetMode="External"/><Relationship Id="rId36" Type="http://schemas.openxmlformats.org/officeDocument/2006/relationships/image" Target="media/image14.png"/><Relationship Id="rId49" Type="http://schemas.openxmlformats.org/officeDocument/2006/relationships/image" Target="media/image19.png"/><Relationship Id="rId57" Type="http://schemas.openxmlformats.org/officeDocument/2006/relationships/hyperlink" Target="http://www.physicallensonthecell.org/cell-biology-phenomena/active-kinetic-proofreading" TargetMode="External"/><Relationship Id="rId10" Type="http://schemas.openxmlformats.org/officeDocument/2006/relationships/hyperlink" Target="http://www.physicallensonthecell.org/node/201" TargetMode="External"/><Relationship Id="rId31" Type="http://schemas.openxmlformats.org/officeDocument/2006/relationships/image" Target="media/image12.png"/><Relationship Id="rId44" Type="http://schemas.openxmlformats.org/officeDocument/2006/relationships/hyperlink" Target="http://www.physicallensonthecell.org/cell-biology-phenomena/active-kinetic-proofreading" TargetMode="External"/><Relationship Id="rId52" Type="http://schemas.openxmlformats.org/officeDocument/2006/relationships/hyperlink" Target="http://www.physicallensonthecell.org/cell-biology-phenomena/active-kinetic-proofreading" TargetMode="External"/><Relationship Id="rId60" Type="http://schemas.openxmlformats.org/officeDocument/2006/relationships/hyperlink" Target="http://www.physicallensonthecell.org/about"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hysicallensonthecell.org/node/281" TargetMode="External"/><Relationship Id="rId13" Type="http://schemas.openxmlformats.org/officeDocument/2006/relationships/image" Target="media/image2.png"/><Relationship Id="rId18" Type="http://schemas.openxmlformats.org/officeDocument/2006/relationships/hyperlink" Target="http://www.physicallensonthecell.org/node/121" TargetMode="External"/><Relationship Id="rId39"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14</Pages>
  <Words>3078</Words>
  <Characters>17549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OHSU</Company>
  <LinksUpToDate>false</LinksUpToDate>
  <CharactersWithSpaces>20586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Zuckerman</dc:creator>
  <cp:keywords/>
  <dc:description/>
  <cp:lastModifiedBy>dmz</cp:lastModifiedBy>
  <cp:revision>10</cp:revision>
  <dcterms:created xsi:type="dcterms:W3CDTF">2017-06-09T20:30:00Z</dcterms:created>
  <dcterms:modified xsi:type="dcterms:W3CDTF">2017-06-13T23:54:00Z</dcterms:modified>
</cp:coreProperties>
</file>